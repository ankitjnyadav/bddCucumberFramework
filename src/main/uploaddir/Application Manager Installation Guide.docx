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6D7" w:rsidRPr="00492FE9" w:rsidRDefault="008B6C79" w:rsidP="00756FF0">
      <w:pPr>
        <w:pStyle w:val="DocumentType"/>
      </w:pPr>
      <w:r>
        <w:t>Installation</w:t>
      </w:r>
      <w:r w:rsidR="00C504CD" w:rsidRPr="00492FE9">
        <w:t xml:space="preserve"> Guide</w:t>
      </w:r>
    </w:p>
    <w:p w:rsidR="00FB6540" w:rsidRPr="00FE3265" w:rsidRDefault="00FE3265" w:rsidP="00C504CD">
      <w:pPr>
        <w:pStyle w:val="DocumentTitle"/>
        <w:rPr>
          <w:sz w:val="52"/>
          <w:szCs w:val="52"/>
        </w:rPr>
      </w:pPr>
      <w:proofErr w:type="gramStart"/>
      <w:r w:rsidRPr="00FE3265">
        <w:rPr>
          <w:sz w:val="52"/>
          <w:szCs w:val="52"/>
        </w:rPr>
        <w:t>entellitrak</w:t>
      </w:r>
      <w:proofErr w:type="gramEnd"/>
      <w:r w:rsidRPr="00FE3265">
        <w:rPr>
          <w:sz w:val="52"/>
          <w:szCs w:val="52"/>
        </w:rPr>
        <w:t xml:space="preserve"> Application Manager</w:t>
      </w:r>
    </w:p>
    <w:p w:rsidR="00E61113" w:rsidRDefault="00F4066E" w:rsidP="00E61113">
      <w:pPr>
        <w:pStyle w:val="CourseNumber"/>
      </w:pPr>
      <w:r>
        <w:tab/>
      </w:r>
    </w:p>
    <w:p w:rsidR="006175AA" w:rsidRDefault="00DC411E" w:rsidP="006A27B6">
      <w:pPr>
        <w:pStyle w:val="version"/>
      </w:pPr>
      <w:r>
        <w:t>Version 1.</w:t>
      </w:r>
      <w:r w:rsidR="00FE3265">
        <w:t>0</w:t>
      </w:r>
    </w:p>
    <w:p w:rsidR="004D764D" w:rsidRPr="00701917" w:rsidRDefault="004D764D" w:rsidP="00BE5065">
      <w:pPr>
        <w:pStyle w:val="copyright"/>
      </w:pPr>
      <w:r w:rsidRPr="006175AA">
        <w:br w:type="page"/>
      </w:r>
      <w:r w:rsidR="004A3A63" w:rsidRPr="00001F64">
        <w:rPr>
          <w:noProof/>
        </w:rPr>
        <w:lastRenderedPageBreak/>
        <w:drawing>
          <wp:anchor distT="0" distB="0" distL="114300" distR="114300" simplePos="0" relativeHeight="251658240" behindDoc="0" locked="0" layoutInCell="1" allowOverlap="1" wp14:anchorId="17FEA7D6" wp14:editId="1F7987AC">
            <wp:simplePos x="0" y="0"/>
            <wp:positionH relativeFrom="column">
              <wp:posOffset>0</wp:posOffset>
            </wp:positionH>
            <wp:positionV relativeFrom="paragraph">
              <wp:posOffset>0</wp:posOffset>
            </wp:positionV>
            <wp:extent cx="451485" cy="457200"/>
            <wp:effectExtent l="0" t="0" r="5715" b="0"/>
            <wp:wrapSquare wrapText="bothSides"/>
            <wp:docPr id="13" name="Picture 7" descr="Micropact_and_Tagline-v-RGB" title="MP ta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pact_and_Tagline-v-RGB"/>
                    <pic:cNvPicPr>
                      <a:picLocks noChangeAspect="1" noChangeArrowheads="1"/>
                    </pic:cNvPicPr>
                  </pic:nvPicPr>
                  <pic:blipFill>
                    <a:blip r:embed="rId15">
                      <a:extLst>
                        <a:ext uri="{28A0092B-C50C-407E-A947-70E740481C1C}">
                          <a14:useLocalDpi xmlns:a14="http://schemas.microsoft.com/office/drawing/2010/main" val="0"/>
                        </a:ext>
                      </a:extLst>
                    </a:blip>
                    <a:srcRect l="33179" r="38487" b="51459"/>
                    <a:stretch>
                      <a:fillRect/>
                    </a:stretch>
                  </pic:blipFill>
                  <pic:spPr bwMode="auto">
                    <a:xfrm>
                      <a:off x="0" y="0"/>
                      <a:ext cx="451485" cy="457200"/>
                    </a:xfrm>
                    <a:prstGeom prst="rect">
                      <a:avLst/>
                    </a:prstGeom>
                    <a:noFill/>
                    <a:ln>
                      <a:noFill/>
                    </a:ln>
                  </pic:spPr>
                </pic:pic>
              </a:graphicData>
            </a:graphic>
          </wp:anchor>
        </w:drawing>
      </w:r>
      <w:r w:rsidRPr="00BE5065">
        <w:t>PUBLISHED</w:t>
      </w:r>
      <w:r w:rsidRPr="00701917">
        <w:t xml:space="preserve"> BY</w:t>
      </w:r>
    </w:p>
    <w:p w:rsidR="004D764D" w:rsidRDefault="004D764D" w:rsidP="00BE5065">
      <w:pPr>
        <w:pStyle w:val="copyright"/>
      </w:pPr>
      <w:r w:rsidRPr="00720EA9">
        <w:t>MicroPact, Inc.</w:t>
      </w:r>
      <w:r w:rsidR="00724228">
        <w:t xml:space="preserve"> </w:t>
      </w:r>
      <w:r>
        <w:t>12901 Worldgate Drive, Suite 800</w:t>
      </w:r>
      <w:r w:rsidR="001842C1">
        <w:t xml:space="preserve">, </w:t>
      </w:r>
      <w:r>
        <w:t>Herndon, VA 20170</w:t>
      </w:r>
    </w:p>
    <w:p w:rsidR="00724228" w:rsidRDefault="004D764D" w:rsidP="00BE5065">
      <w:pPr>
        <w:pStyle w:val="copyright"/>
      </w:pPr>
      <w:r w:rsidRPr="00025784">
        <w:t>COPYRIGHT © MICROPACT, INC</w:t>
      </w:r>
      <w:r w:rsidR="00DF420B">
        <w:t>. All rights reserved.</w:t>
      </w:r>
    </w:p>
    <w:p w:rsidR="00DF420B" w:rsidRDefault="00DF420B" w:rsidP="00BE5065">
      <w:pPr>
        <w:pStyle w:val="copyright"/>
      </w:pPr>
    </w:p>
    <w:p w:rsidR="004D764D" w:rsidRDefault="004D764D" w:rsidP="00BE5065">
      <w:pPr>
        <w:pStyle w:val="copyright"/>
      </w:pPr>
      <w:r w:rsidRPr="00720EA9">
        <w:t>No part of the contents of this manual may be reproduced or transmitted in any form or by any mea</w:t>
      </w:r>
      <w:r w:rsidRPr="00E6550F">
        <w:t>n</w:t>
      </w:r>
      <w:r w:rsidRPr="00720EA9">
        <w:t xml:space="preserve">s without written </w:t>
      </w:r>
      <w:r w:rsidR="00724228">
        <w:t>p</w:t>
      </w:r>
      <w:r w:rsidRPr="00720EA9">
        <w:t>ermission.</w:t>
      </w:r>
      <w:r w:rsidRPr="00720EA9">
        <w:tab/>
      </w:r>
      <w:r w:rsidRPr="00720EA9">
        <w:tab/>
      </w:r>
    </w:p>
    <w:p w:rsidR="00DF420B" w:rsidRDefault="00DF420B" w:rsidP="00BE5065">
      <w:pPr>
        <w:pStyle w:val="copyright"/>
      </w:pPr>
    </w:p>
    <w:p w:rsidR="00DF420B" w:rsidRDefault="004A3A63" w:rsidP="00BE5065">
      <w:pPr>
        <w:pStyle w:val="copyright"/>
      </w:pPr>
      <w:r w:rsidRPr="00001F64">
        <w:rPr>
          <w:noProof/>
        </w:rPr>
        <w:drawing>
          <wp:anchor distT="0" distB="0" distL="114300" distR="114300" simplePos="0" relativeHeight="251659264" behindDoc="0" locked="0" layoutInCell="1" allowOverlap="1" wp14:anchorId="14569D8A" wp14:editId="59E6789E">
            <wp:simplePos x="0" y="0"/>
            <wp:positionH relativeFrom="column">
              <wp:posOffset>0</wp:posOffset>
            </wp:positionH>
            <wp:positionV relativeFrom="paragraph">
              <wp:posOffset>3175</wp:posOffset>
            </wp:positionV>
            <wp:extent cx="2270125" cy="410210"/>
            <wp:effectExtent l="0" t="0" r="0" b="8890"/>
            <wp:wrapSquare wrapText="bothSides"/>
            <wp:docPr id="12" name="Picture 4" descr="entellitrak-h-RGB" title="entellitrak-h-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llitrak-h-RG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0125" cy="410210"/>
                    </a:xfrm>
                    <a:prstGeom prst="rect">
                      <a:avLst/>
                    </a:prstGeom>
                    <a:noFill/>
                    <a:ln>
                      <a:noFill/>
                    </a:ln>
                  </pic:spPr>
                </pic:pic>
              </a:graphicData>
            </a:graphic>
          </wp:anchor>
        </w:drawing>
      </w:r>
      <w:proofErr w:type="gramStart"/>
      <w:r w:rsidR="004D764D" w:rsidRPr="00720EA9">
        <w:t>is</w:t>
      </w:r>
      <w:proofErr w:type="gramEnd"/>
      <w:r w:rsidR="004D764D" w:rsidRPr="00720EA9">
        <w:t xml:space="preserve"> a registered trademark of MicroPact, Inc. Other product and company names mentioned herein may be the trademarks of their respective owners.</w:t>
      </w:r>
    </w:p>
    <w:p w:rsidR="004D764D" w:rsidRDefault="00871E05" w:rsidP="00BE5065">
      <w:pPr>
        <w:pStyle w:val="copyright"/>
      </w:pPr>
      <w:r>
        <w:br/>
      </w:r>
      <w:proofErr w:type="gramStart"/>
      <w:r w:rsidR="00101B34" w:rsidRPr="00101B34">
        <w:t>entellitrak</w:t>
      </w:r>
      <w:proofErr w:type="gramEnd"/>
      <w:r w:rsidR="00101B34" w:rsidRPr="00101B34">
        <w:t xml:space="preserve"> is a data tracking and management platform that can be implemented immediately and configured continuously to model your workflow and business processes with minimal programming. Whether it's based on-premises or in the cloud, entellitrak's streamlined approach scales from the local office to the enterprise, giving everyone in your organization the ability to accurately capture, track and report on the data that drives operations forward.</w:t>
      </w:r>
    </w:p>
    <w:p w:rsidR="00DF420B" w:rsidRDefault="00DF420B" w:rsidP="00BE5065">
      <w:pPr>
        <w:pStyle w:val="copyright"/>
      </w:pPr>
    </w:p>
    <w:p w:rsidR="004D764D" w:rsidRPr="00720EA9" w:rsidRDefault="004D764D" w:rsidP="00BE5065">
      <w:pPr>
        <w:pStyle w:val="copyright"/>
      </w:pPr>
      <w:r w:rsidRPr="00720EA9">
        <w:t>We welcome feedback from our users regarding the entellitrak product or documentation. If you have comments, corrections, suggestions, etc. with regard to the produc</w:t>
      </w:r>
      <w:r>
        <w:t>t or this manual please email</w:t>
      </w:r>
      <w:r w:rsidRPr="00720EA9">
        <w:t>: support@entellitrak.com</w:t>
      </w:r>
    </w:p>
    <w:p w:rsidR="004D764D" w:rsidRPr="00701917" w:rsidRDefault="004D764D" w:rsidP="00724228">
      <w:pPr>
        <w:pStyle w:val="MPAddress"/>
      </w:pPr>
      <w:r w:rsidRPr="00701917">
        <w:t>SUPPORT INFORMATION</w:t>
      </w:r>
    </w:p>
    <w:p w:rsidR="004D764D" w:rsidRPr="00720EA9" w:rsidRDefault="004D764D" w:rsidP="00724228">
      <w:pPr>
        <w:pStyle w:val="MPAddress"/>
      </w:pPr>
      <w:r w:rsidRPr="00001F64">
        <w:sym w:font="Wingdings" w:char="F028"/>
      </w:r>
      <w:r w:rsidRPr="00720EA9">
        <w:t xml:space="preserve"> DIRECT 703.709.6110</w:t>
      </w:r>
    </w:p>
    <w:p w:rsidR="004D764D" w:rsidRPr="00720EA9" w:rsidRDefault="004D764D" w:rsidP="00724228">
      <w:pPr>
        <w:pStyle w:val="MPAddress"/>
      </w:pPr>
      <w:r w:rsidRPr="00001F64">
        <w:sym w:font="Wingdings" w:char="F028"/>
      </w:r>
      <w:r w:rsidRPr="007369DC">
        <w:t xml:space="preserve"> </w:t>
      </w:r>
      <w:r w:rsidRPr="00720EA9">
        <w:t>TOLL FREE 1.866.346.9492</w:t>
      </w:r>
    </w:p>
    <w:p w:rsidR="004D764D" w:rsidRPr="00720EA9" w:rsidRDefault="004D764D" w:rsidP="00724228">
      <w:pPr>
        <w:pStyle w:val="MPAddress"/>
      </w:pPr>
      <w:r w:rsidRPr="00001F64">
        <w:sym w:font="Webdings" w:char="F0CA"/>
      </w:r>
      <w:r w:rsidRPr="00720EA9">
        <w:t xml:space="preserve"> FAX 703.709.6118</w:t>
      </w:r>
    </w:p>
    <w:p w:rsidR="004D764D" w:rsidRDefault="004D764D" w:rsidP="00724228">
      <w:pPr>
        <w:pStyle w:val="MPAddress"/>
      </w:pPr>
      <w:r w:rsidRPr="00001F64">
        <w:sym w:font="Wingdings" w:char="F02A"/>
      </w:r>
      <w:r w:rsidRPr="00720EA9">
        <w:t xml:space="preserve"> EMAIL</w:t>
      </w:r>
      <w:r w:rsidR="00E647AF">
        <w:t>:</w:t>
      </w:r>
      <w:r w:rsidR="00497539">
        <w:t xml:space="preserve"> </w:t>
      </w:r>
      <w:hyperlink r:id="rId17" w:history="1">
        <w:r w:rsidRPr="00477E8E">
          <w:rPr>
            <w:rStyle w:val="Hyperlink"/>
          </w:rPr>
          <w:t>support@entellitrak.com</w:t>
        </w:r>
      </w:hyperlink>
    </w:p>
    <w:p w:rsidR="004D764D" w:rsidRDefault="004D764D" w:rsidP="00724228">
      <w:pPr>
        <w:pStyle w:val="MPAddress"/>
      </w:pPr>
      <w:r w:rsidRPr="00001F64">
        <w:sym w:font="Wingdings" w:char="F03A"/>
      </w:r>
      <w:r w:rsidRPr="00720EA9">
        <w:t xml:space="preserve"> ONLINE</w:t>
      </w:r>
      <w:r w:rsidR="00E647AF">
        <w:t>:</w:t>
      </w:r>
      <w:r w:rsidR="00497539">
        <w:t xml:space="preserve"> </w:t>
      </w:r>
      <w:hyperlink r:id="rId18" w:history="1">
        <w:r w:rsidRPr="00477E8E">
          <w:rPr>
            <w:rStyle w:val="Hyperlink"/>
          </w:rPr>
          <w:t>http://www.entellitrak.com</w:t>
        </w:r>
      </w:hyperlink>
    </w:p>
    <w:p w:rsidR="002C1308" w:rsidRDefault="002C1308" w:rsidP="001D0A45">
      <w:r>
        <w:br w:type="page"/>
      </w:r>
    </w:p>
    <w:bookmarkStart w:id="0" w:name="_Toc332807632" w:displacedByCustomXml="next"/>
    <w:sdt>
      <w:sdtPr>
        <w:rPr>
          <w:sz w:val="22"/>
        </w:rPr>
        <w:id w:val="1084342295"/>
        <w:docPartObj>
          <w:docPartGallery w:val="Table of Contents"/>
          <w:docPartUnique/>
        </w:docPartObj>
      </w:sdtPr>
      <w:sdtEndPr/>
      <w:sdtContent>
        <w:p w:rsidR="004D0D2E" w:rsidRPr="003D488F" w:rsidRDefault="004D0D2E" w:rsidP="00444A6C">
          <w:pPr>
            <w:pStyle w:val="Preface"/>
          </w:pPr>
          <w:r w:rsidRPr="003D488F">
            <w:t>Contents</w:t>
          </w:r>
        </w:p>
        <w:p w:rsidR="009A1B2E" w:rsidRDefault="004D0D2E">
          <w:pPr>
            <w:pStyle w:val="TOC1"/>
            <w:rPr>
              <w:rFonts w:asciiTheme="minorHAnsi" w:eastAsiaTheme="minorEastAsia" w:hAnsiTheme="minorHAnsi" w:cstheme="minorBidi"/>
              <w:b w:val="0"/>
            </w:rPr>
          </w:pPr>
          <w:r w:rsidRPr="004D0D2E">
            <w:fldChar w:fldCharType="begin"/>
          </w:r>
          <w:r w:rsidRPr="004D0D2E">
            <w:instrText xml:space="preserve"> TOC \o "1-3" \h \z \u </w:instrText>
          </w:r>
          <w:r w:rsidRPr="004D0D2E">
            <w:fldChar w:fldCharType="separate"/>
          </w:r>
          <w:hyperlink w:anchor="_Toc428456018" w:history="1">
            <w:r w:rsidR="009A1B2E" w:rsidRPr="00CF570E">
              <w:rPr>
                <w:rStyle w:val="Hyperlink"/>
              </w:rPr>
              <w:t>1</w:t>
            </w:r>
            <w:r w:rsidR="009A1B2E">
              <w:rPr>
                <w:rFonts w:asciiTheme="minorHAnsi" w:eastAsiaTheme="minorEastAsia" w:hAnsiTheme="minorHAnsi" w:cstheme="minorBidi"/>
                <w:b w:val="0"/>
              </w:rPr>
              <w:tab/>
            </w:r>
            <w:r w:rsidR="009A1B2E" w:rsidRPr="00CF570E">
              <w:rPr>
                <w:rStyle w:val="Hyperlink"/>
              </w:rPr>
              <w:t>Overview</w:t>
            </w:r>
            <w:r w:rsidR="009A1B2E">
              <w:rPr>
                <w:webHidden/>
              </w:rPr>
              <w:tab/>
            </w:r>
            <w:r w:rsidR="009A1B2E">
              <w:rPr>
                <w:webHidden/>
              </w:rPr>
              <w:fldChar w:fldCharType="begin"/>
            </w:r>
            <w:r w:rsidR="009A1B2E">
              <w:rPr>
                <w:webHidden/>
              </w:rPr>
              <w:instrText xml:space="preserve"> PAGEREF _Toc428456018 \h </w:instrText>
            </w:r>
            <w:r w:rsidR="009A1B2E">
              <w:rPr>
                <w:webHidden/>
              </w:rPr>
            </w:r>
            <w:r w:rsidR="009A1B2E">
              <w:rPr>
                <w:webHidden/>
              </w:rPr>
              <w:fldChar w:fldCharType="separate"/>
            </w:r>
            <w:r w:rsidR="009A1B2E">
              <w:rPr>
                <w:webHidden/>
              </w:rPr>
              <w:t>1</w:t>
            </w:r>
            <w:r w:rsidR="009A1B2E">
              <w:rPr>
                <w:webHidden/>
              </w:rPr>
              <w:fldChar w:fldCharType="end"/>
            </w:r>
          </w:hyperlink>
        </w:p>
        <w:p w:rsidR="009A1B2E" w:rsidRDefault="00067386">
          <w:pPr>
            <w:pStyle w:val="TOC2"/>
            <w:rPr>
              <w:rFonts w:asciiTheme="minorHAnsi" w:hAnsiTheme="minorHAnsi"/>
            </w:rPr>
          </w:pPr>
          <w:hyperlink w:anchor="_Toc428456019" w:history="1">
            <w:r w:rsidR="009A1B2E" w:rsidRPr="00CF570E">
              <w:rPr>
                <w:rStyle w:val="Hyperlink"/>
              </w:rPr>
              <w:t>1.1</w:t>
            </w:r>
            <w:r w:rsidR="009A1B2E">
              <w:rPr>
                <w:rFonts w:asciiTheme="minorHAnsi" w:hAnsiTheme="minorHAnsi"/>
              </w:rPr>
              <w:tab/>
            </w:r>
            <w:r w:rsidR="009A1B2E" w:rsidRPr="00CF570E">
              <w:rPr>
                <w:rStyle w:val="Hyperlink"/>
              </w:rPr>
              <w:t>System Requirements</w:t>
            </w:r>
            <w:r w:rsidR="009A1B2E">
              <w:rPr>
                <w:webHidden/>
              </w:rPr>
              <w:tab/>
            </w:r>
            <w:r w:rsidR="009A1B2E">
              <w:rPr>
                <w:webHidden/>
              </w:rPr>
              <w:fldChar w:fldCharType="begin"/>
            </w:r>
            <w:r w:rsidR="009A1B2E">
              <w:rPr>
                <w:webHidden/>
              </w:rPr>
              <w:instrText xml:space="preserve"> PAGEREF _Toc428456019 \h </w:instrText>
            </w:r>
            <w:r w:rsidR="009A1B2E">
              <w:rPr>
                <w:webHidden/>
              </w:rPr>
            </w:r>
            <w:r w:rsidR="009A1B2E">
              <w:rPr>
                <w:webHidden/>
              </w:rPr>
              <w:fldChar w:fldCharType="separate"/>
            </w:r>
            <w:r w:rsidR="009A1B2E">
              <w:rPr>
                <w:webHidden/>
              </w:rPr>
              <w:t>1</w:t>
            </w:r>
            <w:r w:rsidR="009A1B2E">
              <w:rPr>
                <w:webHidden/>
              </w:rPr>
              <w:fldChar w:fldCharType="end"/>
            </w:r>
          </w:hyperlink>
        </w:p>
        <w:p w:rsidR="009A1B2E" w:rsidRDefault="00067386">
          <w:pPr>
            <w:pStyle w:val="TOC2"/>
            <w:rPr>
              <w:rFonts w:asciiTheme="minorHAnsi" w:hAnsiTheme="minorHAnsi"/>
            </w:rPr>
          </w:pPr>
          <w:hyperlink w:anchor="_Toc428456020" w:history="1">
            <w:r w:rsidR="009A1B2E" w:rsidRPr="00CF570E">
              <w:rPr>
                <w:rStyle w:val="Hyperlink"/>
              </w:rPr>
              <w:t>1.2</w:t>
            </w:r>
            <w:r w:rsidR="009A1B2E">
              <w:rPr>
                <w:rFonts w:asciiTheme="minorHAnsi" w:hAnsiTheme="minorHAnsi"/>
              </w:rPr>
              <w:tab/>
            </w:r>
            <w:r w:rsidR="009A1B2E" w:rsidRPr="00CF570E">
              <w:rPr>
                <w:rStyle w:val="Hyperlink"/>
              </w:rPr>
              <w:t>Prerequisites</w:t>
            </w:r>
            <w:r w:rsidR="009A1B2E">
              <w:rPr>
                <w:webHidden/>
              </w:rPr>
              <w:tab/>
            </w:r>
            <w:r w:rsidR="009A1B2E">
              <w:rPr>
                <w:webHidden/>
              </w:rPr>
              <w:fldChar w:fldCharType="begin"/>
            </w:r>
            <w:r w:rsidR="009A1B2E">
              <w:rPr>
                <w:webHidden/>
              </w:rPr>
              <w:instrText xml:space="preserve"> PAGEREF _Toc428456020 \h </w:instrText>
            </w:r>
            <w:r w:rsidR="009A1B2E">
              <w:rPr>
                <w:webHidden/>
              </w:rPr>
            </w:r>
            <w:r w:rsidR="009A1B2E">
              <w:rPr>
                <w:webHidden/>
              </w:rPr>
              <w:fldChar w:fldCharType="separate"/>
            </w:r>
            <w:r w:rsidR="009A1B2E">
              <w:rPr>
                <w:webHidden/>
              </w:rPr>
              <w:t>2</w:t>
            </w:r>
            <w:r w:rsidR="009A1B2E">
              <w:rPr>
                <w:webHidden/>
              </w:rPr>
              <w:fldChar w:fldCharType="end"/>
            </w:r>
          </w:hyperlink>
        </w:p>
        <w:p w:rsidR="009A1B2E" w:rsidRDefault="00067386">
          <w:pPr>
            <w:pStyle w:val="TOC1"/>
            <w:rPr>
              <w:rFonts w:asciiTheme="minorHAnsi" w:eastAsiaTheme="minorEastAsia" w:hAnsiTheme="minorHAnsi" w:cstheme="minorBidi"/>
              <w:b w:val="0"/>
            </w:rPr>
          </w:pPr>
          <w:hyperlink w:anchor="_Toc428456021" w:history="1">
            <w:r w:rsidR="009A1B2E" w:rsidRPr="00CF570E">
              <w:rPr>
                <w:rStyle w:val="Hyperlink"/>
              </w:rPr>
              <w:t>2</w:t>
            </w:r>
            <w:r w:rsidR="009A1B2E">
              <w:rPr>
                <w:rFonts w:asciiTheme="minorHAnsi" w:eastAsiaTheme="minorEastAsia" w:hAnsiTheme="minorHAnsi" w:cstheme="minorBidi"/>
                <w:b w:val="0"/>
              </w:rPr>
              <w:tab/>
            </w:r>
            <w:r w:rsidR="009A1B2E" w:rsidRPr="00CF570E">
              <w:rPr>
                <w:rStyle w:val="Hyperlink"/>
              </w:rPr>
              <w:t>Installation</w:t>
            </w:r>
            <w:r w:rsidR="009A1B2E">
              <w:rPr>
                <w:webHidden/>
              </w:rPr>
              <w:tab/>
            </w:r>
            <w:r w:rsidR="009A1B2E">
              <w:rPr>
                <w:webHidden/>
              </w:rPr>
              <w:fldChar w:fldCharType="begin"/>
            </w:r>
            <w:r w:rsidR="009A1B2E">
              <w:rPr>
                <w:webHidden/>
              </w:rPr>
              <w:instrText xml:space="preserve"> PAGEREF _Toc428456021 \h </w:instrText>
            </w:r>
            <w:r w:rsidR="009A1B2E">
              <w:rPr>
                <w:webHidden/>
              </w:rPr>
            </w:r>
            <w:r w:rsidR="009A1B2E">
              <w:rPr>
                <w:webHidden/>
              </w:rPr>
              <w:fldChar w:fldCharType="separate"/>
            </w:r>
            <w:r w:rsidR="009A1B2E">
              <w:rPr>
                <w:webHidden/>
              </w:rPr>
              <w:t>3</w:t>
            </w:r>
            <w:r w:rsidR="009A1B2E">
              <w:rPr>
                <w:webHidden/>
              </w:rPr>
              <w:fldChar w:fldCharType="end"/>
            </w:r>
          </w:hyperlink>
        </w:p>
        <w:p w:rsidR="009A1B2E" w:rsidRDefault="00067386">
          <w:pPr>
            <w:pStyle w:val="TOC2"/>
            <w:rPr>
              <w:rFonts w:asciiTheme="minorHAnsi" w:hAnsiTheme="minorHAnsi"/>
            </w:rPr>
          </w:pPr>
          <w:hyperlink w:anchor="_Toc428456022" w:history="1">
            <w:r w:rsidR="009A1B2E" w:rsidRPr="00CF570E">
              <w:rPr>
                <w:rStyle w:val="Hyperlink"/>
              </w:rPr>
              <w:t>2.1</w:t>
            </w:r>
            <w:r w:rsidR="009A1B2E">
              <w:rPr>
                <w:rFonts w:asciiTheme="minorHAnsi" w:hAnsiTheme="minorHAnsi"/>
              </w:rPr>
              <w:tab/>
            </w:r>
            <w:r w:rsidR="009A1B2E" w:rsidRPr="00CF570E">
              <w:rPr>
                <w:rStyle w:val="Hyperlink"/>
              </w:rPr>
              <w:t>Configuring the eam.properties File</w:t>
            </w:r>
            <w:r w:rsidR="009A1B2E">
              <w:rPr>
                <w:webHidden/>
              </w:rPr>
              <w:tab/>
            </w:r>
            <w:r w:rsidR="009A1B2E">
              <w:rPr>
                <w:webHidden/>
              </w:rPr>
              <w:fldChar w:fldCharType="begin"/>
            </w:r>
            <w:r w:rsidR="009A1B2E">
              <w:rPr>
                <w:webHidden/>
              </w:rPr>
              <w:instrText xml:space="preserve"> PAGEREF _Toc428456022 \h </w:instrText>
            </w:r>
            <w:r w:rsidR="009A1B2E">
              <w:rPr>
                <w:webHidden/>
              </w:rPr>
            </w:r>
            <w:r w:rsidR="009A1B2E">
              <w:rPr>
                <w:webHidden/>
              </w:rPr>
              <w:fldChar w:fldCharType="separate"/>
            </w:r>
            <w:r w:rsidR="009A1B2E">
              <w:rPr>
                <w:webHidden/>
              </w:rPr>
              <w:t>3</w:t>
            </w:r>
            <w:r w:rsidR="009A1B2E">
              <w:rPr>
                <w:webHidden/>
              </w:rPr>
              <w:fldChar w:fldCharType="end"/>
            </w:r>
          </w:hyperlink>
        </w:p>
        <w:p w:rsidR="009A1B2E" w:rsidRDefault="00067386">
          <w:pPr>
            <w:pStyle w:val="TOC2"/>
            <w:rPr>
              <w:rFonts w:asciiTheme="minorHAnsi" w:hAnsiTheme="minorHAnsi"/>
            </w:rPr>
          </w:pPr>
          <w:hyperlink w:anchor="_Toc428456023" w:history="1">
            <w:r w:rsidR="009A1B2E" w:rsidRPr="00CF570E">
              <w:rPr>
                <w:rStyle w:val="Hyperlink"/>
              </w:rPr>
              <w:t>2.2</w:t>
            </w:r>
            <w:r w:rsidR="009A1B2E">
              <w:rPr>
                <w:rFonts w:asciiTheme="minorHAnsi" w:hAnsiTheme="minorHAnsi"/>
              </w:rPr>
              <w:tab/>
            </w:r>
            <w:r w:rsidR="009A1B2E" w:rsidRPr="00CF570E">
              <w:rPr>
                <w:rStyle w:val="Hyperlink"/>
              </w:rPr>
              <w:t>Configuring the dsConfig.xml File</w:t>
            </w:r>
            <w:r w:rsidR="009A1B2E">
              <w:rPr>
                <w:webHidden/>
              </w:rPr>
              <w:tab/>
            </w:r>
            <w:r w:rsidR="009A1B2E">
              <w:rPr>
                <w:webHidden/>
              </w:rPr>
              <w:fldChar w:fldCharType="begin"/>
            </w:r>
            <w:r w:rsidR="009A1B2E">
              <w:rPr>
                <w:webHidden/>
              </w:rPr>
              <w:instrText xml:space="preserve"> PAGEREF _Toc428456023 \h </w:instrText>
            </w:r>
            <w:r w:rsidR="009A1B2E">
              <w:rPr>
                <w:webHidden/>
              </w:rPr>
            </w:r>
            <w:r w:rsidR="009A1B2E">
              <w:rPr>
                <w:webHidden/>
              </w:rPr>
              <w:fldChar w:fldCharType="separate"/>
            </w:r>
            <w:r w:rsidR="009A1B2E">
              <w:rPr>
                <w:webHidden/>
              </w:rPr>
              <w:t>4</w:t>
            </w:r>
            <w:r w:rsidR="009A1B2E">
              <w:rPr>
                <w:webHidden/>
              </w:rPr>
              <w:fldChar w:fldCharType="end"/>
            </w:r>
          </w:hyperlink>
        </w:p>
        <w:p w:rsidR="009A1B2E" w:rsidRDefault="00067386">
          <w:pPr>
            <w:pStyle w:val="TOC1"/>
            <w:rPr>
              <w:rFonts w:asciiTheme="minorHAnsi" w:eastAsiaTheme="minorEastAsia" w:hAnsiTheme="minorHAnsi" w:cstheme="minorBidi"/>
              <w:b w:val="0"/>
            </w:rPr>
          </w:pPr>
          <w:hyperlink w:anchor="_Toc428456024" w:history="1">
            <w:r w:rsidR="009A1B2E" w:rsidRPr="00CF570E">
              <w:rPr>
                <w:rStyle w:val="Hyperlink"/>
              </w:rPr>
              <w:t>3</w:t>
            </w:r>
            <w:r w:rsidR="009A1B2E">
              <w:rPr>
                <w:rFonts w:asciiTheme="minorHAnsi" w:eastAsiaTheme="minorEastAsia" w:hAnsiTheme="minorHAnsi" w:cstheme="minorBidi"/>
                <w:b w:val="0"/>
              </w:rPr>
              <w:tab/>
            </w:r>
            <w:r w:rsidR="009A1B2E" w:rsidRPr="00CF570E">
              <w:rPr>
                <w:rStyle w:val="Hyperlink"/>
              </w:rPr>
              <w:t>Starting entellitrak Application Manager</w:t>
            </w:r>
            <w:r w:rsidR="009A1B2E">
              <w:rPr>
                <w:webHidden/>
              </w:rPr>
              <w:tab/>
            </w:r>
            <w:r w:rsidR="009A1B2E">
              <w:rPr>
                <w:webHidden/>
              </w:rPr>
              <w:fldChar w:fldCharType="begin"/>
            </w:r>
            <w:r w:rsidR="009A1B2E">
              <w:rPr>
                <w:webHidden/>
              </w:rPr>
              <w:instrText xml:space="preserve"> PAGEREF _Toc428456024 \h </w:instrText>
            </w:r>
            <w:r w:rsidR="009A1B2E">
              <w:rPr>
                <w:webHidden/>
              </w:rPr>
            </w:r>
            <w:r w:rsidR="009A1B2E">
              <w:rPr>
                <w:webHidden/>
              </w:rPr>
              <w:fldChar w:fldCharType="separate"/>
            </w:r>
            <w:r w:rsidR="009A1B2E">
              <w:rPr>
                <w:webHidden/>
              </w:rPr>
              <w:t>6</w:t>
            </w:r>
            <w:r w:rsidR="009A1B2E">
              <w:rPr>
                <w:webHidden/>
              </w:rPr>
              <w:fldChar w:fldCharType="end"/>
            </w:r>
          </w:hyperlink>
        </w:p>
        <w:p w:rsidR="009A1B2E" w:rsidRDefault="00067386">
          <w:pPr>
            <w:pStyle w:val="TOC2"/>
            <w:rPr>
              <w:rFonts w:asciiTheme="minorHAnsi" w:hAnsiTheme="minorHAnsi"/>
            </w:rPr>
          </w:pPr>
          <w:hyperlink w:anchor="_Toc428456025" w:history="1">
            <w:r w:rsidR="009A1B2E" w:rsidRPr="00CF570E">
              <w:rPr>
                <w:rStyle w:val="Hyperlink"/>
              </w:rPr>
              <w:t>3.1</w:t>
            </w:r>
            <w:r w:rsidR="009A1B2E">
              <w:rPr>
                <w:rFonts w:asciiTheme="minorHAnsi" w:hAnsiTheme="minorHAnsi"/>
              </w:rPr>
              <w:tab/>
            </w:r>
            <w:r w:rsidR="009A1B2E" w:rsidRPr="00CF570E">
              <w:rPr>
                <w:rStyle w:val="Hyperlink"/>
              </w:rPr>
              <w:t>Using eAM with External Tomcat Server</w:t>
            </w:r>
            <w:r w:rsidR="009A1B2E">
              <w:rPr>
                <w:webHidden/>
              </w:rPr>
              <w:tab/>
            </w:r>
            <w:r w:rsidR="009A1B2E">
              <w:rPr>
                <w:webHidden/>
              </w:rPr>
              <w:fldChar w:fldCharType="begin"/>
            </w:r>
            <w:r w:rsidR="009A1B2E">
              <w:rPr>
                <w:webHidden/>
              </w:rPr>
              <w:instrText xml:space="preserve"> PAGEREF _Toc428456025 \h </w:instrText>
            </w:r>
            <w:r w:rsidR="009A1B2E">
              <w:rPr>
                <w:webHidden/>
              </w:rPr>
            </w:r>
            <w:r w:rsidR="009A1B2E">
              <w:rPr>
                <w:webHidden/>
              </w:rPr>
              <w:fldChar w:fldCharType="separate"/>
            </w:r>
            <w:r w:rsidR="009A1B2E">
              <w:rPr>
                <w:webHidden/>
              </w:rPr>
              <w:t>6</w:t>
            </w:r>
            <w:r w:rsidR="009A1B2E">
              <w:rPr>
                <w:webHidden/>
              </w:rPr>
              <w:fldChar w:fldCharType="end"/>
            </w:r>
          </w:hyperlink>
        </w:p>
        <w:p w:rsidR="009A1B2E" w:rsidRDefault="00067386">
          <w:pPr>
            <w:pStyle w:val="TOC1"/>
            <w:rPr>
              <w:rFonts w:asciiTheme="minorHAnsi" w:eastAsiaTheme="minorEastAsia" w:hAnsiTheme="minorHAnsi" w:cstheme="minorBidi"/>
              <w:b w:val="0"/>
            </w:rPr>
          </w:pPr>
          <w:hyperlink w:anchor="_Toc428456026" w:history="1">
            <w:r w:rsidR="009A1B2E" w:rsidRPr="00CF570E">
              <w:rPr>
                <w:rStyle w:val="Hyperlink"/>
              </w:rPr>
              <w:t>4</w:t>
            </w:r>
            <w:r w:rsidR="009A1B2E">
              <w:rPr>
                <w:rFonts w:asciiTheme="minorHAnsi" w:eastAsiaTheme="minorEastAsia" w:hAnsiTheme="minorHAnsi" w:cstheme="minorBidi"/>
                <w:b w:val="0"/>
              </w:rPr>
              <w:tab/>
            </w:r>
            <w:r w:rsidR="009A1B2E" w:rsidRPr="00CF570E">
              <w:rPr>
                <w:rStyle w:val="Hyperlink"/>
              </w:rPr>
              <w:t>Temporary Folder Configuration</w:t>
            </w:r>
            <w:r w:rsidR="009A1B2E">
              <w:rPr>
                <w:webHidden/>
              </w:rPr>
              <w:tab/>
            </w:r>
            <w:r w:rsidR="009A1B2E">
              <w:rPr>
                <w:webHidden/>
              </w:rPr>
              <w:fldChar w:fldCharType="begin"/>
            </w:r>
            <w:r w:rsidR="009A1B2E">
              <w:rPr>
                <w:webHidden/>
              </w:rPr>
              <w:instrText xml:space="preserve"> PAGEREF _Toc428456026 \h </w:instrText>
            </w:r>
            <w:r w:rsidR="009A1B2E">
              <w:rPr>
                <w:webHidden/>
              </w:rPr>
            </w:r>
            <w:r w:rsidR="009A1B2E">
              <w:rPr>
                <w:webHidden/>
              </w:rPr>
              <w:fldChar w:fldCharType="separate"/>
            </w:r>
            <w:r w:rsidR="009A1B2E">
              <w:rPr>
                <w:webHidden/>
              </w:rPr>
              <w:t>8</w:t>
            </w:r>
            <w:r w:rsidR="009A1B2E">
              <w:rPr>
                <w:webHidden/>
              </w:rPr>
              <w:fldChar w:fldCharType="end"/>
            </w:r>
          </w:hyperlink>
        </w:p>
        <w:p w:rsidR="009A1B2E" w:rsidRDefault="00067386">
          <w:pPr>
            <w:pStyle w:val="TOC2"/>
            <w:rPr>
              <w:rFonts w:asciiTheme="minorHAnsi" w:hAnsiTheme="minorHAnsi"/>
            </w:rPr>
          </w:pPr>
          <w:hyperlink w:anchor="_Toc428456027" w:history="1">
            <w:r w:rsidR="009A1B2E" w:rsidRPr="00CF570E">
              <w:rPr>
                <w:rStyle w:val="Hyperlink"/>
              </w:rPr>
              <w:t>4.1</w:t>
            </w:r>
            <w:r w:rsidR="009A1B2E">
              <w:rPr>
                <w:rFonts w:asciiTheme="minorHAnsi" w:hAnsiTheme="minorHAnsi"/>
              </w:rPr>
              <w:tab/>
            </w:r>
            <w:r w:rsidR="009A1B2E" w:rsidRPr="00CF570E">
              <w:rPr>
                <w:rStyle w:val="Hyperlink"/>
              </w:rPr>
              <w:t>Operations Maintenance Requirements</w:t>
            </w:r>
            <w:r w:rsidR="009A1B2E">
              <w:rPr>
                <w:webHidden/>
              </w:rPr>
              <w:tab/>
            </w:r>
            <w:r w:rsidR="009A1B2E">
              <w:rPr>
                <w:webHidden/>
              </w:rPr>
              <w:fldChar w:fldCharType="begin"/>
            </w:r>
            <w:r w:rsidR="009A1B2E">
              <w:rPr>
                <w:webHidden/>
              </w:rPr>
              <w:instrText xml:space="preserve"> PAGEREF _Toc428456027 \h </w:instrText>
            </w:r>
            <w:r w:rsidR="009A1B2E">
              <w:rPr>
                <w:webHidden/>
              </w:rPr>
            </w:r>
            <w:r w:rsidR="009A1B2E">
              <w:rPr>
                <w:webHidden/>
              </w:rPr>
              <w:fldChar w:fldCharType="separate"/>
            </w:r>
            <w:r w:rsidR="009A1B2E">
              <w:rPr>
                <w:webHidden/>
              </w:rPr>
              <w:t>8</w:t>
            </w:r>
            <w:r w:rsidR="009A1B2E">
              <w:rPr>
                <w:webHidden/>
              </w:rPr>
              <w:fldChar w:fldCharType="end"/>
            </w:r>
          </w:hyperlink>
        </w:p>
        <w:p w:rsidR="009A1B2E" w:rsidRDefault="00067386">
          <w:pPr>
            <w:pStyle w:val="TOC1"/>
            <w:rPr>
              <w:rFonts w:asciiTheme="minorHAnsi" w:eastAsiaTheme="minorEastAsia" w:hAnsiTheme="minorHAnsi" w:cstheme="minorBidi"/>
              <w:b w:val="0"/>
            </w:rPr>
          </w:pPr>
          <w:hyperlink w:anchor="_Toc428456028" w:history="1">
            <w:r w:rsidR="009A1B2E" w:rsidRPr="00CF570E">
              <w:rPr>
                <w:rStyle w:val="Hyperlink"/>
              </w:rPr>
              <w:t>5</w:t>
            </w:r>
            <w:r w:rsidR="009A1B2E">
              <w:rPr>
                <w:rFonts w:asciiTheme="minorHAnsi" w:eastAsiaTheme="minorEastAsia" w:hAnsiTheme="minorHAnsi" w:cstheme="minorBidi"/>
                <w:b w:val="0"/>
              </w:rPr>
              <w:tab/>
            </w:r>
            <w:r w:rsidR="009A1B2E" w:rsidRPr="00CF570E">
              <w:rPr>
                <w:rStyle w:val="Hyperlink"/>
              </w:rPr>
              <w:t>Troubleshooting Application Startup Errors</w:t>
            </w:r>
            <w:r w:rsidR="009A1B2E">
              <w:rPr>
                <w:webHidden/>
              </w:rPr>
              <w:tab/>
            </w:r>
            <w:r w:rsidR="009A1B2E">
              <w:rPr>
                <w:webHidden/>
              </w:rPr>
              <w:fldChar w:fldCharType="begin"/>
            </w:r>
            <w:r w:rsidR="009A1B2E">
              <w:rPr>
                <w:webHidden/>
              </w:rPr>
              <w:instrText xml:space="preserve"> PAGEREF _Toc428456028 \h </w:instrText>
            </w:r>
            <w:r w:rsidR="009A1B2E">
              <w:rPr>
                <w:webHidden/>
              </w:rPr>
            </w:r>
            <w:r w:rsidR="009A1B2E">
              <w:rPr>
                <w:webHidden/>
              </w:rPr>
              <w:fldChar w:fldCharType="separate"/>
            </w:r>
            <w:r w:rsidR="009A1B2E">
              <w:rPr>
                <w:webHidden/>
              </w:rPr>
              <w:t>9</w:t>
            </w:r>
            <w:r w:rsidR="009A1B2E">
              <w:rPr>
                <w:webHidden/>
              </w:rPr>
              <w:fldChar w:fldCharType="end"/>
            </w:r>
          </w:hyperlink>
        </w:p>
        <w:p w:rsidR="009A1B2E" w:rsidRDefault="00067386">
          <w:pPr>
            <w:pStyle w:val="TOC1"/>
            <w:rPr>
              <w:rFonts w:asciiTheme="minorHAnsi" w:eastAsiaTheme="minorEastAsia" w:hAnsiTheme="minorHAnsi" w:cstheme="minorBidi"/>
              <w:b w:val="0"/>
            </w:rPr>
          </w:pPr>
          <w:hyperlink w:anchor="_Toc428456029" w:history="1">
            <w:r w:rsidR="009A1B2E" w:rsidRPr="00CF570E">
              <w:rPr>
                <w:rStyle w:val="Hyperlink"/>
              </w:rPr>
              <w:t>6</w:t>
            </w:r>
            <w:r w:rsidR="009A1B2E">
              <w:rPr>
                <w:rFonts w:asciiTheme="minorHAnsi" w:eastAsiaTheme="minorEastAsia" w:hAnsiTheme="minorHAnsi" w:cstheme="minorBidi"/>
                <w:b w:val="0"/>
              </w:rPr>
              <w:tab/>
            </w:r>
            <w:r w:rsidR="009A1B2E" w:rsidRPr="00CF570E">
              <w:rPr>
                <w:rStyle w:val="Hyperlink"/>
              </w:rPr>
              <w:t>Sample Files</w:t>
            </w:r>
            <w:r w:rsidR="009A1B2E">
              <w:rPr>
                <w:webHidden/>
              </w:rPr>
              <w:tab/>
            </w:r>
            <w:r w:rsidR="009A1B2E">
              <w:rPr>
                <w:webHidden/>
              </w:rPr>
              <w:fldChar w:fldCharType="begin"/>
            </w:r>
            <w:r w:rsidR="009A1B2E">
              <w:rPr>
                <w:webHidden/>
              </w:rPr>
              <w:instrText xml:space="preserve"> PAGEREF _Toc428456029 \h </w:instrText>
            </w:r>
            <w:r w:rsidR="009A1B2E">
              <w:rPr>
                <w:webHidden/>
              </w:rPr>
            </w:r>
            <w:r w:rsidR="009A1B2E">
              <w:rPr>
                <w:webHidden/>
              </w:rPr>
              <w:fldChar w:fldCharType="separate"/>
            </w:r>
            <w:r w:rsidR="009A1B2E">
              <w:rPr>
                <w:webHidden/>
              </w:rPr>
              <w:t>10</w:t>
            </w:r>
            <w:r w:rsidR="009A1B2E">
              <w:rPr>
                <w:webHidden/>
              </w:rPr>
              <w:fldChar w:fldCharType="end"/>
            </w:r>
          </w:hyperlink>
        </w:p>
        <w:p w:rsidR="009A1B2E" w:rsidRDefault="00067386">
          <w:pPr>
            <w:pStyle w:val="TOC2"/>
            <w:rPr>
              <w:rFonts w:asciiTheme="minorHAnsi" w:hAnsiTheme="minorHAnsi"/>
            </w:rPr>
          </w:pPr>
          <w:hyperlink w:anchor="_Toc428456030" w:history="1">
            <w:r w:rsidR="009A1B2E" w:rsidRPr="00CF570E">
              <w:rPr>
                <w:rStyle w:val="Hyperlink"/>
              </w:rPr>
              <w:t>6.1</w:t>
            </w:r>
            <w:r w:rsidR="009A1B2E">
              <w:rPr>
                <w:rFonts w:asciiTheme="minorHAnsi" w:hAnsiTheme="minorHAnsi"/>
              </w:rPr>
              <w:tab/>
            </w:r>
            <w:r w:rsidR="009A1B2E" w:rsidRPr="00CF570E">
              <w:rPr>
                <w:rStyle w:val="Hyperlink"/>
              </w:rPr>
              <w:t>eam.properties configuration file</w:t>
            </w:r>
            <w:r w:rsidR="009A1B2E">
              <w:rPr>
                <w:webHidden/>
              </w:rPr>
              <w:tab/>
            </w:r>
            <w:r w:rsidR="009A1B2E">
              <w:rPr>
                <w:webHidden/>
              </w:rPr>
              <w:fldChar w:fldCharType="begin"/>
            </w:r>
            <w:r w:rsidR="009A1B2E">
              <w:rPr>
                <w:webHidden/>
              </w:rPr>
              <w:instrText xml:space="preserve"> PAGEREF _Toc428456030 \h </w:instrText>
            </w:r>
            <w:r w:rsidR="009A1B2E">
              <w:rPr>
                <w:webHidden/>
              </w:rPr>
            </w:r>
            <w:r w:rsidR="009A1B2E">
              <w:rPr>
                <w:webHidden/>
              </w:rPr>
              <w:fldChar w:fldCharType="separate"/>
            </w:r>
            <w:r w:rsidR="009A1B2E">
              <w:rPr>
                <w:webHidden/>
              </w:rPr>
              <w:t>10</w:t>
            </w:r>
            <w:r w:rsidR="009A1B2E">
              <w:rPr>
                <w:webHidden/>
              </w:rPr>
              <w:fldChar w:fldCharType="end"/>
            </w:r>
          </w:hyperlink>
        </w:p>
        <w:p w:rsidR="009A1B2E" w:rsidRDefault="00067386">
          <w:pPr>
            <w:pStyle w:val="TOC2"/>
            <w:rPr>
              <w:rFonts w:asciiTheme="minorHAnsi" w:hAnsiTheme="minorHAnsi"/>
            </w:rPr>
          </w:pPr>
          <w:hyperlink w:anchor="_Toc428456031" w:history="1">
            <w:r w:rsidR="009A1B2E" w:rsidRPr="00CF570E">
              <w:rPr>
                <w:rStyle w:val="Hyperlink"/>
              </w:rPr>
              <w:t>6.2</w:t>
            </w:r>
            <w:r w:rsidR="009A1B2E">
              <w:rPr>
                <w:rFonts w:asciiTheme="minorHAnsi" w:hAnsiTheme="minorHAnsi"/>
              </w:rPr>
              <w:tab/>
            </w:r>
            <w:r w:rsidR="009A1B2E" w:rsidRPr="00CF570E">
              <w:rPr>
                <w:rStyle w:val="Hyperlink"/>
              </w:rPr>
              <w:t>Sample dsConfig.xml configuration file</w:t>
            </w:r>
            <w:r w:rsidR="009A1B2E">
              <w:rPr>
                <w:webHidden/>
              </w:rPr>
              <w:tab/>
            </w:r>
            <w:r w:rsidR="009A1B2E">
              <w:rPr>
                <w:webHidden/>
              </w:rPr>
              <w:fldChar w:fldCharType="begin"/>
            </w:r>
            <w:r w:rsidR="009A1B2E">
              <w:rPr>
                <w:webHidden/>
              </w:rPr>
              <w:instrText xml:space="preserve"> PAGEREF _Toc428456031 \h </w:instrText>
            </w:r>
            <w:r w:rsidR="009A1B2E">
              <w:rPr>
                <w:webHidden/>
              </w:rPr>
            </w:r>
            <w:r w:rsidR="009A1B2E">
              <w:rPr>
                <w:webHidden/>
              </w:rPr>
              <w:fldChar w:fldCharType="separate"/>
            </w:r>
            <w:r w:rsidR="009A1B2E">
              <w:rPr>
                <w:webHidden/>
              </w:rPr>
              <w:t>11</w:t>
            </w:r>
            <w:r w:rsidR="009A1B2E">
              <w:rPr>
                <w:webHidden/>
              </w:rPr>
              <w:fldChar w:fldCharType="end"/>
            </w:r>
          </w:hyperlink>
        </w:p>
        <w:p w:rsidR="004D0D2E" w:rsidRPr="004D0D2E" w:rsidRDefault="004D0D2E">
          <w:r w:rsidRPr="004D0D2E">
            <w:fldChar w:fldCharType="end"/>
          </w:r>
        </w:p>
      </w:sdtContent>
    </w:sdt>
    <w:p w:rsidR="00B625C2" w:rsidRDefault="00B625C2" w:rsidP="00D02B42">
      <w:pPr>
        <w:pStyle w:val="Preface"/>
      </w:pPr>
      <w:r>
        <w:t>List of Figures</w:t>
      </w:r>
    </w:p>
    <w:p w:rsidR="009A1B2E" w:rsidRDefault="00B625C2">
      <w:pPr>
        <w:pStyle w:val="TableofFigures"/>
        <w:rPr>
          <w:rFonts w:asciiTheme="minorHAnsi" w:eastAsiaTheme="minorEastAsia" w:hAnsiTheme="minorHAnsi" w:cstheme="minorBidi"/>
          <w:noProof/>
        </w:rPr>
      </w:pPr>
      <w:r>
        <w:fldChar w:fldCharType="begin"/>
      </w:r>
      <w:r>
        <w:instrText xml:space="preserve"> TOC \h \z \c "Figure" </w:instrText>
      </w:r>
      <w:r>
        <w:fldChar w:fldCharType="separate"/>
      </w:r>
      <w:hyperlink w:anchor="_Toc428456017" w:history="1">
        <w:r w:rsidR="009A1B2E" w:rsidRPr="009C70F6">
          <w:rPr>
            <w:rStyle w:val="Hyperlink"/>
            <w:noProof/>
          </w:rPr>
          <w:t>Figure 3</w:t>
        </w:r>
        <w:r w:rsidR="009A1B2E" w:rsidRPr="009C70F6">
          <w:rPr>
            <w:rStyle w:val="Hyperlink"/>
            <w:noProof/>
          </w:rPr>
          <w:noBreakHyphen/>
          <w:t>1: Tomcat Properties</w:t>
        </w:r>
        <w:r w:rsidR="009A1B2E">
          <w:rPr>
            <w:noProof/>
            <w:webHidden/>
          </w:rPr>
          <w:tab/>
        </w:r>
        <w:r w:rsidR="009A1B2E">
          <w:rPr>
            <w:noProof/>
            <w:webHidden/>
          </w:rPr>
          <w:fldChar w:fldCharType="begin"/>
        </w:r>
        <w:r w:rsidR="009A1B2E">
          <w:rPr>
            <w:noProof/>
            <w:webHidden/>
          </w:rPr>
          <w:instrText xml:space="preserve"> PAGEREF _Toc428456017 \h </w:instrText>
        </w:r>
        <w:r w:rsidR="009A1B2E">
          <w:rPr>
            <w:noProof/>
            <w:webHidden/>
          </w:rPr>
        </w:r>
        <w:r w:rsidR="009A1B2E">
          <w:rPr>
            <w:noProof/>
            <w:webHidden/>
          </w:rPr>
          <w:fldChar w:fldCharType="separate"/>
        </w:r>
        <w:r w:rsidR="009A1B2E">
          <w:rPr>
            <w:noProof/>
            <w:webHidden/>
          </w:rPr>
          <w:t>6</w:t>
        </w:r>
        <w:r w:rsidR="009A1B2E">
          <w:rPr>
            <w:noProof/>
            <w:webHidden/>
          </w:rPr>
          <w:fldChar w:fldCharType="end"/>
        </w:r>
      </w:hyperlink>
    </w:p>
    <w:p w:rsidR="00467F74" w:rsidRDefault="00B625C2" w:rsidP="00F038A0">
      <w:r>
        <w:fldChar w:fldCharType="end"/>
      </w:r>
    </w:p>
    <w:p w:rsidR="00F038A0" w:rsidRDefault="00F038A0" w:rsidP="00F038A0">
      <w:pPr>
        <w:pStyle w:val="Preface"/>
      </w:pPr>
      <w:r>
        <w:t>List of Tables</w:t>
      </w:r>
    </w:p>
    <w:p w:rsidR="003E39A0" w:rsidRDefault="00F038A0">
      <w:pPr>
        <w:pStyle w:val="TableofFigures"/>
        <w:rPr>
          <w:rFonts w:asciiTheme="minorHAnsi" w:eastAsiaTheme="minorEastAsia" w:hAnsiTheme="minorHAnsi" w:cstheme="minorBidi"/>
          <w:noProof/>
        </w:rPr>
      </w:pPr>
      <w:r>
        <w:fldChar w:fldCharType="begin"/>
      </w:r>
      <w:r>
        <w:instrText xml:space="preserve"> TOC \h \z \c "Table" </w:instrText>
      </w:r>
      <w:r>
        <w:fldChar w:fldCharType="separate"/>
      </w:r>
      <w:hyperlink w:anchor="_Toc428453274" w:history="1">
        <w:r w:rsidR="003E39A0" w:rsidRPr="007119AC">
          <w:rPr>
            <w:rStyle w:val="Hyperlink"/>
            <w:noProof/>
          </w:rPr>
          <w:t>Table 2</w:t>
        </w:r>
        <w:r w:rsidR="003E39A0" w:rsidRPr="007119AC">
          <w:rPr>
            <w:rStyle w:val="Hyperlink"/>
            <w:noProof/>
          </w:rPr>
          <w:noBreakHyphen/>
          <w:t>1: eam.Properties File</w:t>
        </w:r>
        <w:r w:rsidR="003E39A0">
          <w:rPr>
            <w:noProof/>
            <w:webHidden/>
          </w:rPr>
          <w:tab/>
        </w:r>
        <w:r w:rsidR="003E39A0">
          <w:rPr>
            <w:noProof/>
            <w:webHidden/>
          </w:rPr>
          <w:fldChar w:fldCharType="begin"/>
        </w:r>
        <w:r w:rsidR="003E39A0">
          <w:rPr>
            <w:noProof/>
            <w:webHidden/>
          </w:rPr>
          <w:instrText xml:space="preserve"> PAGEREF _Toc428453274 \h </w:instrText>
        </w:r>
        <w:r w:rsidR="003E39A0">
          <w:rPr>
            <w:noProof/>
            <w:webHidden/>
          </w:rPr>
        </w:r>
        <w:r w:rsidR="003E39A0">
          <w:rPr>
            <w:noProof/>
            <w:webHidden/>
          </w:rPr>
          <w:fldChar w:fldCharType="separate"/>
        </w:r>
        <w:r w:rsidR="003E39A0">
          <w:rPr>
            <w:noProof/>
            <w:webHidden/>
          </w:rPr>
          <w:t>6</w:t>
        </w:r>
        <w:r w:rsidR="003E39A0">
          <w:rPr>
            <w:noProof/>
            <w:webHidden/>
          </w:rPr>
          <w:fldChar w:fldCharType="end"/>
        </w:r>
      </w:hyperlink>
    </w:p>
    <w:p w:rsidR="003E39A0" w:rsidRDefault="00067386">
      <w:pPr>
        <w:pStyle w:val="TableofFigures"/>
        <w:rPr>
          <w:rFonts w:asciiTheme="minorHAnsi" w:eastAsiaTheme="minorEastAsia" w:hAnsiTheme="minorHAnsi" w:cstheme="minorBidi"/>
          <w:noProof/>
        </w:rPr>
      </w:pPr>
      <w:hyperlink w:anchor="_Toc428453275" w:history="1">
        <w:r w:rsidR="003E39A0" w:rsidRPr="007119AC">
          <w:rPr>
            <w:rStyle w:val="Hyperlink"/>
            <w:noProof/>
          </w:rPr>
          <w:t>Table 2</w:t>
        </w:r>
        <w:r w:rsidR="003E39A0" w:rsidRPr="007119AC">
          <w:rPr>
            <w:rStyle w:val="Hyperlink"/>
            <w:noProof/>
          </w:rPr>
          <w:noBreakHyphen/>
          <w:t>3: dsConfig.xml File</w:t>
        </w:r>
        <w:r w:rsidR="003E39A0">
          <w:rPr>
            <w:noProof/>
            <w:webHidden/>
          </w:rPr>
          <w:tab/>
        </w:r>
        <w:r w:rsidR="003E39A0">
          <w:rPr>
            <w:noProof/>
            <w:webHidden/>
          </w:rPr>
          <w:fldChar w:fldCharType="begin"/>
        </w:r>
        <w:r w:rsidR="003E39A0">
          <w:rPr>
            <w:noProof/>
            <w:webHidden/>
          </w:rPr>
          <w:instrText xml:space="preserve"> PAGEREF _Toc428453275 \h </w:instrText>
        </w:r>
        <w:r w:rsidR="003E39A0">
          <w:rPr>
            <w:noProof/>
            <w:webHidden/>
          </w:rPr>
        </w:r>
        <w:r w:rsidR="003E39A0">
          <w:rPr>
            <w:noProof/>
            <w:webHidden/>
          </w:rPr>
          <w:fldChar w:fldCharType="separate"/>
        </w:r>
        <w:r w:rsidR="003E39A0">
          <w:rPr>
            <w:noProof/>
            <w:webHidden/>
          </w:rPr>
          <w:t>8</w:t>
        </w:r>
        <w:r w:rsidR="003E39A0">
          <w:rPr>
            <w:noProof/>
            <w:webHidden/>
          </w:rPr>
          <w:fldChar w:fldCharType="end"/>
        </w:r>
      </w:hyperlink>
    </w:p>
    <w:p w:rsidR="00D867D8" w:rsidRDefault="00F038A0" w:rsidP="00D73F7A">
      <w:r>
        <w:fldChar w:fldCharType="end"/>
      </w:r>
    </w:p>
    <w:p w:rsidR="00CA1316" w:rsidRDefault="00CA1316" w:rsidP="00D73F7A">
      <w:pPr>
        <w:sectPr w:rsidR="00CA1316" w:rsidSect="002C1308">
          <w:headerReference w:type="even" r:id="rId19"/>
          <w:headerReference w:type="default" r:id="rId20"/>
          <w:type w:val="continuous"/>
          <w:pgSz w:w="12240" w:h="15840" w:code="1"/>
          <w:pgMar w:top="1440" w:right="1440" w:bottom="1440" w:left="1440" w:header="720" w:footer="230" w:gutter="0"/>
          <w:cols w:space="720"/>
          <w:titlePg/>
          <w:docGrid w:linePitch="360"/>
        </w:sectPr>
      </w:pPr>
    </w:p>
    <w:p w:rsidR="00222750" w:rsidRDefault="00222750" w:rsidP="00222750">
      <w:pPr>
        <w:pStyle w:val="Heading1"/>
      </w:pPr>
      <w:bookmarkStart w:id="1" w:name="_Toc427757243"/>
      <w:bookmarkStart w:id="2" w:name="_Toc428456018"/>
      <w:bookmarkEnd w:id="0"/>
      <w:r>
        <w:lastRenderedPageBreak/>
        <w:t>Overview</w:t>
      </w:r>
      <w:bookmarkEnd w:id="1"/>
      <w:bookmarkEnd w:id="2"/>
    </w:p>
    <w:p w:rsidR="00222750" w:rsidRDefault="00222750" w:rsidP="00222750">
      <w:proofErr w:type="gramStart"/>
      <w:r>
        <w:t>entellitrak</w:t>
      </w:r>
      <w:proofErr w:type="gramEnd"/>
      <w:r>
        <w:t xml:space="preserve"> Application Manager (eAM) is a standalone application that works with entellitrak systems to move entellitrak configuration data between applications. Configuration data from a site can be deployed to an application bundle, or a file archive of data. Application bundles can then be deployed to other applications. For example, an application bundle can be created from a development application/entellitrak site, then </w:t>
      </w:r>
      <w:r w:rsidR="00A3042F">
        <w:t xml:space="preserve">deployed </w:t>
      </w:r>
      <w:r>
        <w:t>to a new production application/entellitrak site. The file structure of application bundles allow them to be easily distributed, compared (for example, by using a “diff” tool), and used with a version control system.</w:t>
      </w:r>
    </w:p>
    <w:p w:rsidR="00222750" w:rsidRDefault="00222750" w:rsidP="00222750">
      <w:r>
        <w:t xml:space="preserve">This document describes how to install and configure eAM for use with entellitrak applications. </w:t>
      </w:r>
    </w:p>
    <w:p w:rsidR="00222750" w:rsidRDefault="00222750" w:rsidP="00222750">
      <w:pPr>
        <w:pStyle w:val="Heading2"/>
      </w:pPr>
      <w:bookmarkStart w:id="3" w:name="_Toc427757244"/>
      <w:bookmarkStart w:id="4" w:name="_Toc428456019"/>
      <w:r>
        <w:t>System Requirements</w:t>
      </w:r>
      <w:bookmarkEnd w:id="3"/>
      <w:bookmarkEnd w:id="4"/>
    </w:p>
    <w:p w:rsidR="00222750" w:rsidRPr="00222750" w:rsidRDefault="00222750" w:rsidP="00222750">
      <w:pPr>
        <w:pStyle w:val="NormalKeepwithNext"/>
      </w:pPr>
      <w:r>
        <w:t>The following are the system requirements for eAM:</w:t>
      </w:r>
    </w:p>
    <w:p w:rsidR="00222750" w:rsidRDefault="00222750" w:rsidP="00222750">
      <w:pPr>
        <w:pStyle w:val="BulletListHierarchy"/>
      </w:pPr>
      <w:r>
        <w:t>Operating system</w:t>
      </w:r>
    </w:p>
    <w:p w:rsidR="00222750" w:rsidRDefault="00222750" w:rsidP="00222750">
      <w:pPr>
        <w:pStyle w:val="BulletListHierarchy"/>
        <w:numPr>
          <w:ilvl w:val="1"/>
          <w:numId w:val="19"/>
        </w:numPr>
      </w:pPr>
      <w:r>
        <w:t>Windows</w:t>
      </w:r>
    </w:p>
    <w:p w:rsidR="00222750" w:rsidRDefault="00222750" w:rsidP="00222750">
      <w:pPr>
        <w:pStyle w:val="BulletListHierarchy"/>
        <w:numPr>
          <w:ilvl w:val="1"/>
          <w:numId w:val="19"/>
        </w:numPr>
      </w:pPr>
      <w:r>
        <w:t>Linux</w:t>
      </w:r>
    </w:p>
    <w:p w:rsidR="00222750" w:rsidRDefault="00222750" w:rsidP="00222750">
      <w:pPr>
        <w:pStyle w:val="BulletListHierarchy"/>
      </w:pPr>
      <w:r>
        <w:t>Databases:</w:t>
      </w:r>
    </w:p>
    <w:p w:rsidR="00222750" w:rsidRDefault="00222750" w:rsidP="00222750">
      <w:pPr>
        <w:pStyle w:val="BulletListHierarchy"/>
        <w:numPr>
          <w:ilvl w:val="1"/>
          <w:numId w:val="19"/>
        </w:numPr>
      </w:pPr>
      <w:r>
        <w:t>Oracle 11g</w:t>
      </w:r>
    </w:p>
    <w:p w:rsidR="00222750" w:rsidRDefault="00222750" w:rsidP="00222750">
      <w:pPr>
        <w:pStyle w:val="BulletListHierarchy"/>
        <w:numPr>
          <w:ilvl w:val="1"/>
          <w:numId w:val="19"/>
        </w:numPr>
      </w:pPr>
      <w:r>
        <w:t xml:space="preserve">Microsoft SQL Server 2008, and 2012 </w:t>
      </w:r>
    </w:p>
    <w:p w:rsidR="00222750" w:rsidRDefault="00222750" w:rsidP="00222750">
      <w:pPr>
        <w:pStyle w:val="BulletListHierarchy"/>
      </w:pPr>
      <w:r>
        <w:t>Java</w:t>
      </w:r>
    </w:p>
    <w:p w:rsidR="00222750" w:rsidRDefault="00222750" w:rsidP="00222750">
      <w:pPr>
        <w:pStyle w:val="BulletListHierarchy"/>
        <w:numPr>
          <w:ilvl w:val="1"/>
          <w:numId w:val="19"/>
        </w:numPr>
      </w:pPr>
      <w:r>
        <w:t>Oracle Java 7 Standard or Enterprise Edition</w:t>
      </w:r>
    </w:p>
    <w:p w:rsidR="00222750" w:rsidRDefault="00222750" w:rsidP="00222750">
      <w:pPr>
        <w:pStyle w:val="BulletListHierarchy"/>
      </w:pPr>
      <w:r>
        <w:t>Application Server</w:t>
      </w:r>
    </w:p>
    <w:p w:rsidR="00222750" w:rsidRPr="00031316" w:rsidRDefault="00222750" w:rsidP="00222750">
      <w:pPr>
        <w:pStyle w:val="BulletListHierarchy"/>
        <w:numPr>
          <w:ilvl w:val="1"/>
          <w:numId w:val="19"/>
        </w:numPr>
      </w:pPr>
      <w:r w:rsidRPr="00031316">
        <w:t>Tomcat 7.x</w:t>
      </w:r>
    </w:p>
    <w:p w:rsidR="00222750" w:rsidRDefault="00222750" w:rsidP="00222750">
      <w:pPr>
        <w:pStyle w:val="BulletListHierarchy"/>
      </w:pPr>
      <w:r>
        <w:t>Memory Requirements:</w:t>
      </w:r>
    </w:p>
    <w:p w:rsidR="00222750" w:rsidRDefault="00222750" w:rsidP="00222750">
      <w:pPr>
        <w:pStyle w:val="BulletListHierarchy"/>
        <w:numPr>
          <w:ilvl w:val="1"/>
          <w:numId w:val="19"/>
        </w:numPr>
      </w:pPr>
      <w:r>
        <w:t>Minimum 512 MB of hard drive space </w:t>
      </w:r>
    </w:p>
    <w:p w:rsidR="00222750" w:rsidRPr="00222750" w:rsidRDefault="00222750" w:rsidP="00222750">
      <w:pPr>
        <w:pStyle w:val="BulletListHierarchy"/>
        <w:numPr>
          <w:ilvl w:val="1"/>
          <w:numId w:val="19"/>
        </w:numPr>
      </w:pPr>
      <w:r>
        <w:t>Minimum 512 MB of RAM</w:t>
      </w:r>
    </w:p>
    <w:p w:rsidR="0023677C" w:rsidRDefault="0023677C">
      <w:pPr>
        <w:spacing w:after="0"/>
        <w:rPr>
          <w:b/>
          <w:bCs/>
          <w:sz w:val="32"/>
          <w:szCs w:val="32"/>
        </w:rPr>
      </w:pPr>
      <w:bookmarkStart w:id="5" w:name="_Toc427074076"/>
      <w:bookmarkStart w:id="6" w:name="_Toc427074581"/>
      <w:bookmarkStart w:id="7" w:name="_Toc427757245"/>
      <w:bookmarkStart w:id="8" w:name="_Toc427757246"/>
      <w:bookmarkEnd w:id="5"/>
      <w:bookmarkEnd w:id="6"/>
      <w:bookmarkEnd w:id="7"/>
      <w:r>
        <w:br w:type="page"/>
      </w:r>
    </w:p>
    <w:p w:rsidR="00222750" w:rsidRDefault="00222750" w:rsidP="00222750">
      <w:pPr>
        <w:pStyle w:val="Heading2"/>
      </w:pPr>
      <w:bookmarkStart w:id="9" w:name="_Toc428456020"/>
      <w:r w:rsidRPr="00222750">
        <w:lastRenderedPageBreak/>
        <w:t>Prerequisites</w:t>
      </w:r>
      <w:bookmarkEnd w:id="8"/>
      <w:bookmarkEnd w:id="9"/>
    </w:p>
    <w:p w:rsidR="00222750" w:rsidRDefault="00222750" w:rsidP="00222750">
      <w:r>
        <w:t>This document assumes that the following prerequisites have been met:</w:t>
      </w:r>
    </w:p>
    <w:p w:rsidR="001862D9" w:rsidRDefault="001862D9" w:rsidP="00222750">
      <w:pPr>
        <w:pStyle w:val="BulletListHierarchy"/>
      </w:pPr>
      <w:r w:rsidRPr="001862D9">
        <w:t>The applications that will be managed by eAM must have entellitrak software version that is supported by the given version of eAM installed.</w:t>
      </w:r>
      <w:ins w:id="10" w:author="Cristina Watson" w:date="2015-09-25T10:51:00Z">
        <w:r w:rsidR="002A06DD">
          <w:t xml:space="preserve"> The entellitrak Application Manager Guide contains </w:t>
        </w:r>
      </w:ins>
      <w:ins w:id="11" w:author="Cristina Watson" w:date="2015-09-25T10:53:00Z">
        <w:r w:rsidR="002A06DD">
          <w:t>a list of</w:t>
        </w:r>
      </w:ins>
      <w:ins w:id="12" w:author="Cristina Watson" w:date="2015-09-25T11:00:00Z">
        <w:r w:rsidR="002A06DD">
          <w:t xml:space="preserve"> the</w:t>
        </w:r>
      </w:ins>
      <w:ins w:id="13" w:author="Cristina Watson" w:date="2015-09-25T10:53:00Z">
        <w:r w:rsidR="002A06DD">
          <w:t xml:space="preserve"> </w:t>
        </w:r>
      </w:ins>
      <w:ins w:id="14" w:author="Cristina Watson" w:date="2015-09-25T10:58:00Z">
        <w:r w:rsidR="002A06DD">
          <w:t>entellitrak versions supported by each eAM version.</w:t>
        </w:r>
      </w:ins>
      <w:bookmarkStart w:id="15" w:name="_GoBack"/>
      <w:bookmarkEnd w:id="15"/>
    </w:p>
    <w:p w:rsidR="00222750" w:rsidRDefault="00222750" w:rsidP="00222750">
      <w:pPr>
        <w:pStyle w:val="BulletListHierarchy"/>
      </w:pPr>
      <w:r>
        <w:t xml:space="preserve">A working Tomcat 7.x environment is installed as the application server </w:t>
      </w:r>
    </w:p>
    <w:p w:rsidR="00222750" w:rsidRDefault="00222750" w:rsidP="00222750">
      <w:pPr>
        <w:pStyle w:val="BulletListHierarchy"/>
      </w:pPr>
      <w:r>
        <w:t>JDBC driver for a given database vendor is in the runtime classpath (TOMCAT_HOME\lib folder)</w:t>
      </w:r>
    </w:p>
    <w:p w:rsidR="00222750" w:rsidRPr="0023677C" w:rsidRDefault="00222750" w:rsidP="0023677C">
      <w:pPr>
        <w:pStyle w:val="BulletListHierarchy"/>
        <w:numPr>
          <w:ilvl w:val="1"/>
          <w:numId w:val="19"/>
        </w:numPr>
      </w:pPr>
      <w:r w:rsidRPr="0023677C">
        <w:t>Oracle JDBC Driver version 11.2.0.3 recommended</w:t>
      </w:r>
    </w:p>
    <w:p w:rsidR="00222750" w:rsidRPr="0023677C" w:rsidRDefault="00222750" w:rsidP="0023677C">
      <w:pPr>
        <w:pStyle w:val="BulletListHierarchy"/>
        <w:numPr>
          <w:ilvl w:val="1"/>
          <w:numId w:val="19"/>
        </w:numPr>
      </w:pPr>
      <w:r w:rsidRPr="0023677C">
        <w:t>SQL Server JDBC Driver version 4.0 recommended</w:t>
      </w:r>
    </w:p>
    <w:p w:rsidR="00222750" w:rsidRPr="00787CF5" w:rsidRDefault="00222750" w:rsidP="00222750">
      <w:pPr>
        <w:pStyle w:val="Heading1"/>
      </w:pPr>
      <w:bookmarkStart w:id="16" w:name="_Toc427757247"/>
      <w:bookmarkStart w:id="17" w:name="_Toc428456021"/>
      <w:r w:rsidRPr="00222750">
        <w:lastRenderedPageBreak/>
        <w:t>Installation</w:t>
      </w:r>
      <w:bookmarkEnd w:id="16"/>
      <w:bookmarkEnd w:id="17"/>
    </w:p>
    <w:p w:rsidR="00222750" w:rsidRDefault="00222750" w:rsidP="00222750">
      <w:r>
        <w:t xml:space="preserve">The eAM application is provided for installation in the form of a web application archive (WAR) file. The WAR must be deployed as a web application to an existing Tomcat server. </w:t>
      </w:r>
    </w:p>
    <w:p w:rsidR="00222750" w:rsidRDefault="00222750" w:rsidP="00222750">
      <w:proofErr w:type="gramStart"/>
      <w:r>
        <w:t>eAM</w:t>
      </w:r>
      <w:proofErr w:type="gramEnd"/>
      <w:r>
        <w:t xml:space="preserve"> requires configuration files to connect to entellitrak applications. These configuration files can be stored externally (not included in the WAR file), or embedded in the WAR file. The required files are described in the following sections.</w:t>
      </w:r>
    </w:p>
    <w:p w:rsidR="00222750" w:rsidRDefault="00222750" w:rsidP="00222750">
      <w:pPr>
        <w:pStyle w:val="Heading2"/>
      </w:pPr>
      <w:bookmarkStart w:id="18" w:name="_Toc427757248"/>
      <w:bookmarkStart w:id="19" w:name="_Toc428456022"/>
      <w:r w:rsidRPr="00222750">
        <w:t>Configuring</w:t>
      </w:r>
      <w:r>
        <w:t xml:space="preserve"> the eam.properties File</w:t>
      </w:r>
      <w:bookmarkEnd w:id="18"/>
      <w:bookmarkEnd w:id="19"/>
    </w:p>
    <w:p w:rsidR="00222750" w:rsidRDefault="00222750" w:rsidP="00222750">
      <w:r>
        <w:t xml:space="preserve">The eam.properties file </w:t>
      </w:r>
      <w:r w:rsidRPr="00D527A4">
        <w:t>specifies operating environment-level properties</w:t>
      </w:r>
      <w:r>
        <w:t xml:space="preserve">. A sample file is </w:t>
      </w:r>
      <w:r w:rsidRPr="005B3552">
        <w:t xml:space="preserve">included in the WAR file, and is also included in </w:t>
      </w:r>
      <w:r w:rsidR="00353433" w:rsidRPr="005B3552">
        <w:t xml:space="preserve">the </w:t>
      </w:r>
      <w:r w:rsidR="00353433" w:rsidRPr="005B3552">
        <w:rPr>
          <w:color w:val="5B9BD5" w:themeColor="accent1"/>
          <w:u w:val="single"/>
        </w:rPr>
        <w:fldChar w:fldCharType="begin"/>
      </w:r>
      <w:r w:rsidR="00353433" w:rsidRPr="005B3552">
        <w:rPr>
          <w:color w:val="5B9BD5" w:themeColor="accent1"/>
          <w:u w:val="single"/>
        </w:rPr>
        <w:instrText xml:space="preserve"> REF _Ref428260699 \h </w:instrText>
      </w:r>
      <w:r w:rsidR="005B3552" w:rsidRPr="005B3552">
        <w:rPr>
          <w:color w:val="5B9BD5" w:themeColor="accent1"/>
          <w:u w:val="single"/>
        </w:rPr>
        <w:instrText xml:space="preserve"> \* MERGEFORMAT </w:instrText>
      </w:r>
      <w:r w:rsidR="00353433" w:rsidRPr="005B3552">
        <w:rPr>
          <w:color w:val="5B9BD5" w:themeColor="accent1"/>
          <w:u w:val="single"/>
        </w:rPr>
      </w:r>
      <w:r w:rsidR="00353433" w:rsidRPr="005B3552">
        <w:rPr>
          <w:color w:val="5B9BD5" w:themeColor="accent1"/>
          <w:u w:val="single"/>
        </w:rPr>
        <w:fldChar w:fldCharType="separate"/>
      </w:r>
      <w:r w:rsidR="00353433" w:rsidRPr="005B3552">
        <w:rPr>
          <w:color w:val="5B9BD5" w:themeColor="accent1"/>
          <w:u w:val="single"/>
        </w:rPr>
        <w:t>Sample Files</w:t>
      </w:r>
      <w:r w:rsidR="00353433" w:rsidRPr="005B3552">
        <w:rPr>
          <w:color w:val="5B9BD5" w:themeColor="accent1"/>
          <w:u w:val="single"/>
        </w:rPr>
        <w:fldChar w:fldCharType="end"/>
      </w:r>
      <w:r w:rsidRPr="005B3552">
        <w:t xml:space="preserve"> </w:t>
      </w:r>
      <w:r w:rsidR="00353433" w:rsidRPr="005B3552">
        <w:t>section.</w:t>
      </w:r>
      <w:r w:rsidR="005B3552">
        <w:t xml:space="preserve"> </w:t>
      </w:r>
      <w:r w:rsidRPr="005B3552">
        <w:t>The file must be modified with your system information (for example, by using a text editor to change the</w:t>
      </w:r>
      <w:r>
        <w:t xml:space="preserve"> appropriate properties). The following table describes the properties that should be configured. </w:t>
      </w:r>
    </w:p>
    <w:p w:rsidR="00222750" w:rsidRDefault="00222750" w:rsidP="00222750"/>
    <w:tbl>
      <w:tblPr>
        <w:tblStyle w:val="TableGrid"/>
        <w:tblW w:w="0" w:type="auto"/>
        <w:tblLayout w:type="fixed"/>
        <w:tblLook w:val="04A0" w:firstRow="1" w:lastRow="0" w:firstColumn="1" w:lastColumn="0" w:noHBand="0" w:noVBand="1"/>
      </w:tblPr>
      <w:tblGrid>
        <w:gridCol w:w="3235"/>
        <w:gridCol w:w="1620"/>
        <w:gridCol w:w="4495"/>
      </w:tblGrid>
      <w:tr w:rsidR="00222750" w:rsidRPr="00222750" w:rsidTr="00222750">
        <w:tc>
          <w:tcPr>
            <w:tcW w:w="3235" w:type="dxa"/>
            <w:shd w:val="clear" w:color="auto" w:fill="auto"/>
          </w:tcPr>
          <w:p w:rsidR="00222750" w:rsidRPr="00222750" w:rsidRDefault="00222750" w:rsidP="00222750">
            <w:pPr>
              <w:pStyle w:val="TableHeading"/>
            </w:pPr>
            <w:r w:rsidRPr="00222750">
              <w:t>Property</w:t>
            </w:r>
          </w:p>
        </w:tc>
        <w:tc>
          <w:tcPr>
            <w:tcW w:w="1620" w:type="dxa"/>
            <w:shd w:val="clear" w:color="auto" w:fill="auto"/>
          </w:tcPr>
          <w:p w:rsidR="00222750" w:rsidRPr="00222750" w:rsidRDefault="00222750" w:rsidP="00222750">
            <w:pPr>
              <w:pStyle w:val="TableHeading"/>
            </w:pPr>
            <w:r w:rsidRPr="00222750">
              <w:t>Default Value</w:t>
            </w:r>
          </w:p>
        </w:tc>
        <w:tc>
          <w:tcPr>
            <w:tcW w:w="4495" w:type="dxa"/>
            <w:shd w:val="clear" w:color="auto" w:fill="auto"/>
          </w:tcPr>
          <w:p w:rsidR="00222750" w:rsidRPr="00222750" w:rsidRDefault="00222750" w:rsidP="00222750">
            <w:pPr>
              <w:pStyle w:val="TableHeading"/>
            </w:pPr>
            <w:r w:rsidRPr="00222750">
              <w:t>Description</w:t>
            </w:r>
          </w:p>
        </w:tc>
      </w:tr>
      <w:tr w:rsidR="00222750" w:rsidTr="00222750">
        <w:tc>
          <w:tcPr>
            <w:tcW w:w="3235" w:type="dxa"/>
          </w:tcPr>
          <w:p w:rsidR="00222750" w:rsidRPr="00427440" w:rsidDel="00296EEB" w:rsidRDefault="00222750" w:rsidP="00222750">
            <w:pPr>
              <w:pStyle w:val="TableNormal1"/>
            </w:pPr>
            <w:r>
              <w:t>spring.profiles.active</w:t>
            </w:r>
          </w:p>
        </w:tc>
        <w:tc>
          <w:tcPr>
            <w:tcW w:w="1620" w:type="dxa"/>
          </w:tcPr>
          <w:p w:rsidR="00222750" w:rsidRPr="00427440" w:rsidRDefault="00222750" w:rsidP="00222750">
            <w:pPr>
              <w:pStyle w:val="TableNormal1"/>
            </w:pPr>
            <w:r>
              <w:t>sqlserver</w:t>
            </w:r>
          </w:p>
        </w:tc>
        <w:tc>
          <w:tcPr>
            <w:tcW w:w="4495" w:type="dxa"/>
          </w:tcPr>
          <w:p w:rsidR="00222750" w:rsidRDefault="00222750" w:rsidP="00222750">
            <w:pPr>
              <w:pStyle w:val="TableNormal1"/>
            </w:pPr>
            <w:r>
              <w:t xml:space="preserve">Based on the databases configured in the dsConfig.xml file, this should be set to either </w:t>
            </w:r>
            <w:r w:rsidRPr="00031316">
              <w:rPr>
                <w:i/>
              </w:rPr>
              <w:t>oracle</w:t>
            </w:r>
            <w:r>
              <w:t xml:space="preserve">, or </w:t>
            </w:r>
            <w:r w:rsidRPr="00031316">
              <w:rPr>
                <w:i/>
              </w:rPr>
              <w:t>sqlserver</w:t>
            </w:r>
            <w:r>
              <w:t>.</w:t>
            </w:r>
          </w:p>
        </w:tc>
      </w:tr>
      <w:tr w:rsidR="00222750" w:rsidTr="00222750">
        <w:tc>
          <w:tcPr>
            <w:tcW w:w="3235" w:type="dxa"/>
          </w:tcPr>
          <w:p w:rsidR="00222750" w:rsidRDefault="00222750" w:rsidP="00222750">
            <w:pPr>
              <w:pStyle w:val="TableNormal1"/>
            </w:pPr>
            <w:r>
              <w:t>temp</w:t>
            </w:r>
            <w:r w:rsidRPr="00427440">
              <w:t>.file.path</w:t>
            </w:r>
          </w:p>
        </w:tc>
        <w:tc>
          <w:tcPr>
            <w:tcW w:w="1620" w:type="dxa"/>
          </w:tcPr>
          <w:p w:rsidR="00222750" w:rsidRDefault="00222750" w:rsidP="00222750">
            <w:pPr>
              <w:pStyle w:val="TableNormal1"/>
            </w:pPr>
            <w:r w:rsidRPr="00427440">
              <w:t>C://</w:t>
            </w:r>
            <w:r>
              <w:t>eam_temp</w:t>
            </w:r>
          </w:p>
        </w:tc>
        <w:tc>
          <w:tcPr>
            <w:tcW w:w="4495" w:type="dxa"/>
          </w:tcPr>
          <w:p w:rsidR="00222750" w:rsidRDefault="00222750" w:rsidP="00222750">
            <w:pPr>
              <w:pStyle w:val="TableNormal1"/>
            </w:pPr>
            <w:r>
              <w:t xml:space="preserve">The location used for temporary storage of exported configuration data. Edit the property to reflect the location of the folder on your system (for example, </w:t>
            </w:r>
            <w:r w:rsidRPr="00066A1A">
              <w:rPr>
                <w:i/>
              </w:rPr>
              <w:t>C:\eam_temp</w:t>
            </w:r>
            <w:r>
              <w:t xml:space="preserve">). See the </w:t>
            </w:r>
            <w:r w:rsidRPr="00031316">
              <w:rPr>
                <w:color w:val="5B9BD5" w:themeColor="accent1"/>
                <w:u w:val="single"/>
              </w:rPr>
              <w:fldChar w:fldCharType="begin"/>
            </w:r>
            <w:r w:rsidRPr="00031316">
              <w:rPr>
                <w:color w:val="5B9BD5" w:themeColor="accent1"/>
                <w:u w:val="single"/>
              </w:rPr>
              <w:instrText xml:space="preserve"> REF _Ref410390790 \h  \* MERGEFORMAT </w:instrText>
            </w:r>
            <w:r w:rsidRPr="00031316">
              <w:rPr>
                <w:color w:val="5B9BD5" w:themeColor="accent1"/>
                <w:u w:val="single"/>
              </w:rPr>
            </w:r>
            <w:r w:rsidRPr="00031316">
              <w:rPr>
                <w:color w:val="5B9BD5" w:themeColor="accent1"/>
                <w:u w:val="single"/>
              </w:rPr>
              <w:fldChar w:fldCharType="separate"/>
            </w:r>
            <w:r w:rsidRPr="00031316">
              <w:rPr>
                <w:color w:val="5B9BD5" w:themeColor="accent1"/>
                <w:u w:val="single"/>
              </w:rPr>
              <w:t>Temporary Folder Configuration</w:t>
            </w:r>
            <w:r w:rsidRPr="00031316">
              <w:rPr>
                <w:color w:val="5B9BD5" w:themeColor="accent1"/>
                <w:u w:val="single"/>
              </w:rPr>
              <w:fldChar w:fldCharType="end"/>
            </w:r>
            <w:r>
              <w:t xml:space="preserve"> section below for more information.</w:t>
            </w:r>
          </w:p>
        </w:tc>
      </w:tr>
      <w:tr w:rsidR="00222750" w:rsidTr="00222750">
        <w:tc>
          <w:tcPr>
            <w:tcW w:w="3235" w:type="dxa"/>
          </w:tcPr>
          <w:p w:rsidR="00222750" w:rsidRPr="002103DA" w:rsidRDefault="00222750" w:rsidP="00222750">
            <w:pPr>
              <w:pStyle w:val="TableNormal1"/>
            </w:pPr>
            <w:r>
              <w:t>multipart.</w:t>
            </w:r>
            <w:r w:rsidRPr="00CF4578">
              <w:t>max</w:t>
            </w:r>
            <w:r>
              <w:t>-file-</w:t>
            </w:r>
            <w:r w:rsidRPr="00CF4578">
              <w:t>size</w:t>
            </w:r>
          </w:p>
        </w:tc>
        <w:tc>
          <w:tcPr>
            <w:tcW w:w="1620" w:type="dxa"/>
          </w:tcPr>
          <w:p w:rsidR="00222750" w:rsidRPr="002103DA" w:rsidRDefault="00222750" w:rsidP="00222750">
            <w:pPr>
              <w:pStyle w:val="TableNormal1"/>
            </w:pPr>
            <w:r>
              <w:t>100MB</w:t>
            </w:r>
          </w:p>
        </w:tc>
        <w:tc>
          <w:tcPr>
            <w:tcW w:w="4495" w:type="dxa"/>
          </w:tcPr>
          <w:p w:rsidR="00222750" w:rsidRDefault="00222750" w:rsidP="00222750">
            <w:pPr>
              <w:pStyle w:val="TableNormal1"/>
            </w:pPr>
            <w:r>
              <w:t xml:space="preserve">The maximum size of files that can be uploaded in the application. Accepts numbers followed by </w:t>
            </w:r>
            <w:r w:rsidRPr="00CF4578">
              <w:rPr>
                <w:b/>
              </w:rPr>
              <w:t>KB</w:t>
            </w:r>
            <w:r>
              <w:t xml:space="preserve"> or </w:t>
            </w:r>
            <w:r w:rsidRPr="00CF4578">
              <w:rPr>
                <w:b/>
              </w:rPr>
              <w:t>MB</w:t>
            </w:r>
            <w:r>
              <w:t>.</w:t>
            </w:r>
          </w:p>
        </w:tc>
      </w:tr>
    </w:tbl>
    <w:p w:rsidR="00222750" w:rsidRDefault="00222750" w:rsidP="005A5433">
      <w:pPr>
        <w:pStyle w:val="Caption"/>
      </w:pPr>
      <w:bookmarkStart w:id="20" w:name="_Toc428453274"/>
      <w:r>
        <w:t xml:space="preserve">Table </w:t>
      </w:r>
      <w:fldSimple w:instr=" STYLEREF 1 \s ">
        <w:r>
          <w:rPr>
            <w:noProof/>
          </w:rPr>
          <w:t>2</w:t>
        </w:r>
      </w:fldSimple>
      <w:r>
        <w:noBreakHyphen/>
      </w:r>
      <w:fldSimple w:instr=" SEQ Table \* ARABIC \s 1 ">
        <w:r>
          <w:rPr>
            <w:noProof/>
          </w:rPr>
          <w:t>1</w:t>
        </w:r>
      </w:fldSimple>
      <w:r>
        <w:t>: eam.Properties File</w:t>
      </w:r>
      <w:bookmarkEnd w:id="20"/>
    </w:p>
    <w:p w:rsidR="00222750" w:rsidRPr="00031316" w:rsidRDefault="00222750" w:rsidP="00222750">
      <w:pPr>
        <w:spacing w:after="0"/>
        <w:rPr>
          <w:rFonts w:ascii="Monaco" w:eastAsia="Calibri" w:hAnsi="Monaco" w:cs="Monaco"/>
          <w:sz w:val="20"/>
          <w:szCs w:val="20"/>
        </w:rPr>
      </w:pPr>
      <w:r w:rsidRPr="00031316">
        <w:rPr>
          <w:rFonts w:ascii="Monaco" w:eastAsia="Calibri" w:hAnsi="Monaco" w:cs="Monaco"/>
          <w:sz w:val="20"/>
          <w:szCs w:val="20"/>
        </w:rPr>
        <w:br w:type="page"/>
      </w:r>
    </w:p>
    <w:p w:rsidR="00222750" w:rsidRDefault="00222750" w:rsidP="00222750">
      <w:pPr>
        <w:pStyle w:val="Heading2"/>
      </w:pPr>
      <w:bookmarkStart w:id="21" w:name="_Toc427757249"/>
      <w:bookmarkStart w:id="22" w:name="_Toc428456023"/>
      <w:r>
        <w:lastRenderedPageBreak/>
        <w:t>Configuring the dsConfig.xml File</w:t>
      </w:r>
      <w:bookmarkEnd w:id="21"/>
      <w:bookmarkEnd w:id="22"/>
    </w:p>
    <w:p w:rsidR="00222750" w:rsidRDefault="00222750" w:rsidP="00222750">
      <w:r>
        <w:t>The dsConfig.xml file contains the database connection details needed for eAM to connect to entellitrak applications. The database connection details of the entellitrak applications to be managed by eAM must be configured in this file (for example, by using a text editor to change the appropriate properties). The following table describes the properties that should be configured; if a property is not listed, the default value is recommended and the property should not be changed.</w:t>
      </w:r>
    </w:p>
    <w:p w:rsidR="00222750" w:rsidRDefault="00222750" w:rsidP="00222750">
      <w:r>
        <w:t xml:space="preserve">Some properties are configured based on the database used (SQL Server or Oracle). </w:t>
      </w:r>
      <w:r w:rsidRPr="00031316">
        <w:rPr>
          <w:b/>
        </w:rPr>
        <w:t>All the configured data sources must use the same database</w:t>
      </w:r>
      <w:r>
        <w:t xml:space="preserve"> (for example, you cannot have a Development SQL server database and a QA Oracle database).</w:t>
      </w:r>
    </w:p>
    <w:p w:rsidR="00222750" w:rsidRDefault="00222750" w:rsidP="00222750">
      <w:r w:rsidRPr="00B905FC">
        <w:t xml:space="preserve">A sample file is included in the WAR file, and is also included in </w:t>
      </w:r>
      <w:r w:rsidR="005B3552" w:rsidRPr="00B905FC">
        <w:t xml:space="preserve">the </w:t>
      </w:r>
      <w:r w:rsidR="005B3552" w:rsidRPr="00B905FC">
        <w:rPr>
          <w:color w:val="5B9BD5" w:themeColor="accent1"/>
          <w:u w:val="single"/>
        </w:rPr>
        <w:fldChar w:fldCharType="begin"/>
      </w:r>
      <w:r w:rsidR="005B3552" w:rsidRPr="00B905FC">
        <w:rPr>
          <w:color w:val="5B9BD5" w:themeColor="accent1"/>
          <w:u w:val="single"/>
        </w:rPr>
        <w:instrText xml:space="preserve"> REF _Ref428260699 \h  \* MERGEFORMAT </w:instrText>
      </w:r>
      <w:r w:rsidR="005B3552" w:rsidRPr="00B905FC">
        <w:rPr>
          <w:color w:val="5B9BD5" w:themeColor="accent1"/>
          <w:u w:val="single"/>
        </w:rPr>
      </w:r>
      <w:r w:rsidR="005B3552" w:rsidRPr="00B905FC">
        <w:rPr>
          <w:color w:val="5B9BD5" w:themeColor="accent1"/>
          <w:u w:val="single"/>
        </w:rPr>
        <w:fldChar w:fldCharType="separate"/>
      </w:r>
      <w:r w:rsidR="005B3552" w:rsidRPr="00B905FC">
        <w:rPr>
          <w:color w:val="5B9BD5" w:themeColor="accent1"/>
          <w:u w:val="single"/>
        </w:rPr>
        <w:t>Sample Files</w:t>
      </w:r>
      <w:r w:rsidR="005B3552" w:rsidRPr="00B905FC">
        <w:rPr>
          <w:color w:val="5B9BD5" w:themeColor="accent1"/>
          <w:u w:val="single"/>
        </w:rPr>
        <w:fldChar w:fldCharType="end"/>
      </w:r>
      <w:r w:rsidR="005B3552" w:rsidRPr="00B905FC">
        <w:t xml:space="preserve"> section.</w:t>
      </w:r>
    </w:p>
    <w:p w:rsidR="00222750" w:rsidRDefault="00222750" w:rsidP="00222750">
      <w:pPr>
        <w:spacing w:after="0"/>
        <w:rPr>
          <w:b/>
          <w:bCs/>
          <w:sz w:val="20"/>
          <w:szCs w:val="18"/>
        </w:rPr>
      </w:pPr>
    </w:p>
    <w:p w:rsidR="00222750" w:rsidRPr="00993D19" w:rsidRDefault="00222750" w:rsidP="00993D19">
      <w:pPr>
        <w:spacing w:after="0"/>
        <w:rPr>
          <w:b/>
          <w:bCs/>
          <w:sz w:val="20"/>
          <w:szCs w:val="18"/>
        </w:rPr>
      </w:pPr>
      <w:r>
        <w:br w:type="page"/>
      </w:r>
    </w:p>
    <w:tbl>
      <w:tblPr>
        <w:tblStyle w:val="TableGrid"/>
        <w:tblW w:w="0" w:type="auto"/>
        <w:tblLayout w:type="fixed"/>
        <w:tblLook w:val="04A0" w:firstRow="1" w:lastRow="0" w:firstColumn="1" w:lastColumn="0" w:noHBand="0" w:noVBand="1"/>
      </w:tblPr>
      <w:tblGrid>
        <w:gridCol w:w="1885"/>
        <w:gridCol w:w="3780"/>
        <w:gridCol w:w="3685"/>
      </w:tblGrid>
      <w:tr w:rsidR="00222750" w:rsidRPr="00222750" w:rsidTr="00222750">
        <w:tc>
          <w:tcPr>
            <w:tcW w:w="1885" w:type="dxa"/>
            <w:shd w:val="clear" w:color="auto" w:fill="auto"/>
          </w:tcPr>
          <w:p w:rsidR="00222750" w:rsidRPr="00222750" w:rsidRDefault="00222750" w:rsidP="00222750">
            <w:pPr>
              <w:pStyle w:val="TableHeading"/>
            </w:pPr>
            <w:r w:rsidRPr="00222750">
              <w:lastRenderedPageBreak/>
              <w:t>Property</w:t>
            </w:r>
          </w:p>
        </w:tc>
        <w:tc>
          <w:tcPr>
            <w:tcW w:w="3780" w:type="dxa"/>
            <w:shd w:val="clear" w:color="auto" w:fill="auto"/>
          </w:tcPr>
          <w:p w:rsidR="00222750" w:rsidRPr="00222750" w:rsidRDefault="00222750" w:rsidP="00222750">
            <w:pPr>
              <w:pStyle w:val="TableHeading"/>
            </w:pPr>
            <w:r w:rsidRPr="00222750">
              <w:t>Default Value</w:t>
            </w:r>
          </w:p>
        </w:tc>
        <w:tc>
          <w:tcPr>
            <w:tcW w:w="3685" w:type="dxa"/>
            <w:shd w:val="clear" w:color="auto" w:fill="auto"/>
          </w:tcPr>
          <w:p w:rsidR="00222750" w:rsidRPr="00222750" w:rsidRDefault="00222750" w:rsidP="00222750">
            <w:pPr>
              <w:pStyle w:val="TableHeading"/>
            </w:pPr>
            <w:r w:rsidRPr="00222750">
              <w:t>Description</w:t>
            </w:r>
          </w:p>
        </w:tc>
      </w:tr>
      <w:tr w:rsidR="00222750" w:rsidRPr="00074318" w:rsidTr="00222750">
        <w:tc>
          <w:tcPr>
            <w:tcW w:w="9350" w:type="dxa"/>
            <w:gridSpan w:val="3"/>
          </w:tcPr>
          <w:p w:rsidR="00222750" w:rsidRPr="00074318" w:rsidRDefault="00222750" w:rsidP="00222750">
            <w:pPr>
              <w:pStyle w:val="TableHeading"/>
            </w:pPr>
            <w:r>
              <w:t>Data Source Information</w:t>
            </w:r>
          </w:p>
        </w:tc>
      </w:tr>
      <w:tr w:rsidR="00222750" w:rsidTr="00222750">
        <w:tc>
          <w:tcPr>
            <w:tcW w:w="1885" w:type="dxa"/>
          </w:tcPr>
          <w:p w:rsidR="00222750" w:rsidRPr="00644960" w:rsidRDefault="00222750" w:rsidP="00222750">
            <w:pPr>
              <w:pStyle w:val="TableNormal1"/>
            </w:pPr>
            <w:r>
              <w:t>Parent Data Source</w:t>
            </w:r>
          </w:p>
        </w:tc>
        <w:tc>
          <w:tcPr>
            <w:tcW w:w="3780" w:type="dxa"/>
          </w:tcPr>
          <w:p w:rsidR="00222750" w:rsidRDefault="00222750" w:rsidP="00222750">
            <w:pPr>
              <w:pStyle w:val="TableNormal1"/>
            </w:pPr>
            <w:r>
              <w:t>(SQL Server):</w:t>
            </w:r>
          </w:p>
          <w:p w:rsidR="00222750" w:rsidRDefault="00222750" w:rsidP="00222750">
            <w:pPr>
              <w:pStyle w:val="TableNormal1"/>
            </w:pPr>
            <w:r>
              <w:t>&lt;bean id="devDataSource" parent="</w:t>
            </w:r>
            <w:r w:rsidRPr="00257EB9">
              <w:rPr>
                <w:b/>
              </w:rPr>
              <w:t>parentSQLServerDataSource</w:t>
            </w:r>
            <w:r>
              <w:t xml:space="preserve">"&gt;    </w:t>
            </w:r>
          </w:p>
          <w:p w:rsidR="00222750" w:rsidRPr="00644960" w:rsidRDefault="00222750" w:rsidP="00222750">
            <w:pPr>
              <w:pStyle w:val="TableNormal1"/>
            </w:pPr>
            <w:r>
              <w:t>&lt;bean id="qaDataSource" parent="</w:t>
            </w:r>
            <w:r w:rsidRPr="00257EB9">
              <w:rPr>
                <w:b/>
              </w:rPr>
              <w:t>parentSQLServerDataSource</w:t>
            </w:r>
            <w:r>
              <w:t>"&gt;</w:t>
            </w:r>
          </w:p>
        </w:tc>
        <w:tc>
          <w:tcPr>
            <w:tcW w:w="3685" w:type="dxa"/>
          </w:tcPr>
          <w:p w:rsidR="00222750" w:rsidRDefault="00222750" w:rsidP="00222750">
            <w:pPr>
              <w:pStyle w:val="TableNormal1"/>
            </w:pPr>
            <w:r>
              <w:t>If using Oracle, change to:</w:t>
            </w:r>
          </w:p>
          <w:p w:rsidR="00222750" w:rsidRDefault="00222750" w:rsidP="00222750">
            <w:pPr>
              <w:pStyle w:val="TableNormal1"/>
            </w:pPr>
            <w:r>
              <w:t>&lt;bean id="devDataSource" parent="</w:t>
            </w:r>
            <w:r w:rsidRPr="00257EB9">
              <w:rPr>
                <w:b/>
              </w:rPr>
              <w:t>parentOracleDataSource</w:t>
            </w:r>
            <w:r>
              <w:t xml:space="preserve">"&gt;    </w:t>
            </w:r>
          </w:p>
          <w:p w:rsidR="00222750" w:rsidRDefault="00222750" w:rsidP="00222750">
            <w:pPr>
              <w:pStyle w:val="TableNormal1"/>
            </w:pPr>
            <w:r>
              <w:t>&lt;bean id="qaDataSource" parent="</w:t>
            </w:r>
            <w:r w:rsidRPr="00257EB9">
              <w:rPr>
                <w:b/>
              </w:rPr>
              <w:t>parentOracleDataSource</w:t>
            </w:r>
            <w:r>
              <w:t>"&gt;</w:t>
            </w:r>
          </w:p>
        </w:tc>
      </w:tr>
      <w:tr w:rsidR="00222750" w:rsidTr="00222750">
        <w:tc>
          <w:tcPr>
            <w:tcW w:w="1885" w:type="dxa"/>
          </w:tcPr>
          <w:p w:rsidR="00222750" w:rsidRPr="00644960" w:rsidRDefault="00222750" w:rsidP="00222750">
            <w:pPr>
              <w:pStyle w:val="TableNormal1"/>
            </w:pPr>
            <w:r w:rsidRPr="00644960">
              <w:t>url</w:t>
            </w:r>
          </w:p>
        </w:tc>
        <w:tc>
          <w:tcPr>
            <w:tcW w:w="3780" w:type="dxa"/>
          </w:tcPr>
          <w:p w:rsidR="00222750" w:rsidRDefault="00222750" w:rsidP="00222750">
            <w:pPr>
              <w:pStyle w:val="TableNormal1"/>
            </w:pPr>
            <w:r>
              <w:t>(SQL server example):</w:t>
            </w:r>
          </w:p>
          <w:p w:rsidR="00222750" w:rsidRDefault="00222750" w:rsidP="00222750">
            <w:pPr>
              <w:pStyle w:val="TableNormal1"/>
            </w:pPr>
            <w:r w:rsidRPr="00257EB9">
              <w:t>&lt;property name="url" value="</w:t>
            </w:r>
            <w:r w:rsidRPr="001E718D">
              <w:rPr>
                <w:b/>
              </w:rPr>
              <w:t>jdbc:sqlserver://localhost:1433</w:t>
            </w:r>
            <w:r w:rsidRPr="00257EB9">
              <w:t>;databaseName=devdb"/&gt;</w:t>
            </w:r>
          </w:p>
          <w:p w:rsidR="00222750" w:rsidRPr="00644960" w:rsidRDefault="00222750" w:rsidP="00222750">
            <w:pPr>
              <w:pStyle w:val="TableNormal1"/>
            </w:pPr>
            <w:r w:rsidRPr="00257EB9">
              <w:t>&lt;property name="url" value="</w:t>
            </w:r>
            <w:r w:rsidRPr="001E718D">
              <w:rPr>
                <w:b/>
              </w:rPr>
              <w:t>jdbc:sqlserver://localhost:1433</w:t>
            </w:r>
            <w:r w:rsidRPr="00257EB9">
              <w:t>;databaseName=qadb"/&gt;</w:t>
            </w:r>
          </w:p>
        </w:tc>
        <w:tc>
          <w:tcPr>
            <w:tcW w:w="3685" w:type="dxa"/>
          </w:tcPr>
          <w:p w:rsidR="00222750" w:rsidRPr="00644960" w:rsidRDefault="00222750" w:rsidP="00222750">
            <w:pPr>
              <w:pStyle w:val="TableNormal1"/>
            </w:pPr>
            <w:r>
              <w:t>Change the default value to the URLs of the entellitrak applications to which eAM will connect. You must configure at least one data source, and there is no limit to the number of data sources that can be configured. For Oracle, the sample URL string is “</w:t>
            </w:r>
            <w:r w:rsidRPr="008307C9">
              <w:t>jdbc:oracle:thin:@localhost:1521:XE</w:t>
            </w:r>
            <w:r>
              <w:t>”</w:t>
            </w:r>
          </w:p>
        </w:tc>
      </w:tr>
      <w:tr w:rsidR="00222750" w:rsidTr="00222750">
        <w:tc>
          <w:tcPr>
            <w:tcW w:w="1885" w:type="dxa"/>
          </w:tcPr>
          <w:p w:rsidR="00222750" w:rsidRDefault="00222750" w:rsidP="00222750">
            <w:pPr>
              <w:pStyle w:val="TableNormal1"/>
            </w:pPr>
            <w:r>
              <w:t>Username</w:t>
            </w:r>
          </w:p>
        </w:tc>
        <w:tc>
          <w:tcPr>
            <w:tcW w:w="3780" w:type="dxa"/>
          </w:tcPr>
          <w:p w:rsidR="00222750" w:rsidRDefault="00222750" w:rsidP="00222750">
            <w:pPr>
              <w:pStyle w:val="TableNormal1"/>
            </w:pPr>
            <w:r>
              <w:t>user</w:t>
            </w:r>
          </w:p>
        </w:tc>
        <w:tc>
          <w:tcPr>
            <w:tcW w:w="3685" w:type="dxa"/>
          </w:tcPr>
          <w:p w:rsidR="00222750" w:rsidRDefault="00222750" w:rsidP="00222750">
            <w:pPr>
              <w:pStyle w:val="TableNormal1"/>
            </w:pPr>
            <w:r>
              <w:t>The database username.</w:t>
            </w:r>
          </w:p>
        </w:tc>
      </w:tr>
      <w:tr w:rsidR="00222750" w:rsidTr="00222750">
        <w:tc>
          <w:tcPr>
            <w:tcW w:w="1885" w:type="dxa"/>
          </w:tcPr>
          <w:p w:rsidR="00222750" w:rsidRPr="00427440" w:rsidRDefault="00222750" w:rsidP="00222750">
            <w:pPr>
              <w:pStyle w:val="TableNormal1"/>
            </w:pPr>
            <w:r>
              <w:t>password</w:t>
            </w:r>
          </w:p>
        </w:tc>
        <w:tc>
          <w:tcPr>
            <w:tcW w:w="3780" w:type="dxa"/>
          </w:tcPr>
          <w:p w:rsidR="00222750" w:rsidRPr="00427440" w:rsidRDefault="00222750" w:rsidP="00222750">
            <w:pPr>
              <w:pStyle w:val="TableNormal1"/>
            </w:pPr>
            <w:r>
              <w:t>password</w:t>
            </w:r>
          </w:p>
        </w:tc>
        <w:tc>
          <w:tcPr>
            <w:tcW w:w="3685" w:type="dxa"/>
          </w:tcPr>
          <w:p w:rsidR="00222750" w:rsidRDefault="00222750" w:rsidP="00222750">
            <w:pPr>
              <w:pStyle w:val="TableNormal1"/>
            </w:pPr>
            <w:r>
              <w:t>The database password.</w:t>
            </w:r>
          </w:p>
        </w:tc>
      </w:tr>
      <w:tr w:rsidR="00222750" w:rsidRPr="00AA3DC0" w:rsidTr="00222750">
        <w:tc>
          <w:tcPr>
            <w:tcW w:w="9350" w:type="dxa"/>
            <w:gridSpan w:val="3"/>
          </w:tcPr>
          <w:p w:rsidR="00222750" w:rsidRDefault="00222750" w:rsidP="00222750">
            <w:pPr>
              <w:pStyle w:val="TableHeader"/>
            </w:pPr>
            <w:r w:rsidRPr="00AA3DC0">
              <w:t>Key Mapping Information</w:t>
            </w:r>
          </w:p>
          <w:p w:rsidR="00222750" w:rsidRPr="00AA3DC0" w:rsidRDefault="00222750" w:rsidP="00222750">
            <w:pPr>
              <w:pStyle w:val="TableHeader"/>
            </w:pPr>
            <w:r>
              <w:t xml:space="preserve">Note: </w:t>
            </w:r>
            <w:r w:rsidRPr="006D013D">
              <w:t>Keys must be unique.</w:t>
            </w:r>
          </w:p>
        </w:tc>
      </w:tr>
      <w:tr w:rsidR="00222750" w:rsidTr="00222750">
        <w:tc>
          <w:tcPr>
            <w:tcW w:w="1885" w:type="dxa"/>
          </w:tcPr>
          <w:p w:rsidR="00222750" w:rsidRDefault="00222750" w:rsidP="00222750">
            <w:pPr>
              <w:pStyle w:val="TableNormal1"/>
            </w:pPr>
            <w:r>
              <w:t>entry key</w:t>
            </w:r>
          </w:p>
        </w:tc>
        <w:tc>
          <w:tcPr>
            <w:tcW w:w="3780" w:type="dxa"/>
          </w:tcPr>
          <w:p w:rsidR="00222750" w:rsidRDefault="00222750" w:rsidP="00222750">
            <w:pPr>
              <w:pStyle w:val="TableNormal1"/>
            </w:pPr>
            <w:r w:rsidRPr="006D01F1">
              <w:t>Dev site</w:t>
            </w:r>
          </w:p>
          <w:p w:rsidR="00222750" w:rsidRPr="00727ACC" w:rsidRDefault="00222750" w:rsidP="00222750">
            <w:pPr>
              <w:pStyle w:val="TableNormal1"/>
            </w:pPr>
            <w:r w:rsidRPr="006D01F1">
              <w:t>QA site</w:t>
            </w:r>
          </w:p>
        </w:tc>
        <w:tc>
          <w:tcPr>
            <w:tcW w:w="3685" w:type="dxa"/>
          </w:tcPr>
          <w:p w:rsidR="00222750" w:rsidRDefault="00222750" w:rsidP="00222750">
            <w:pPr>
              <w:pStyle w:val="TableNormal1"/>
            </w:pPr>
            <w:r>
              <w:t>A user-friendly name for the data source that will be displayed in the drop-down list in eAM (for example, in the choose source and destination fields). Note that the key values should be unique.</w:t>
            </w:r>
          </w:p>
        </w:tc>
      </w:tr>
      <w:tr w:rsidR="00222750" w:rsidTr="00222750">
        <w:tc>
          <w:tcPr>
            <w:tcW w:w="1885" w:type="dxa"/>
          </w:tcPr>
          <w:p w:rsidR="00222750" w:rsidRDefault="00222750" w:rsidP="00222750">
            <w:pPr>
              <w:pStyle w:val="TableNormal1"/>
            </w:pPr>
            <w:r>
              <w:t>value-ref</w:t>
            </w:r>
          </w:p>
        </w:tc>
        <w:tc>
          <w:tcPr>
            <w:tcW w:w="3780" w:type="dxa"/>
          </w:tcPr>
          <w:p w:rsidR="00222750" w:rsidRDefault="00222750" w:rsidP="00222750">
            <w:pPr>
              <w:pStyle w:val="TableNormal1"/>
            </w:pPr>
            <w:r w:rsidRPr="006D01F1">
              <w:t>devDataSource</w:t>
            </w:r>
          </w:p>
          <w:p w:rsidR="00222750" w:rsidRPr="00727ACC" w:rsidRDefault="00222750" w:rsidP="00222750">
            <w:pPr>
              <w:pStyle w:val="TableNormal1"/>
            </w:pPr>
            <w:r w:rsidRPr="006D01F1">
              <w:t>qaDataSource</w:t>
            </w:r>
          </w:p>
        </w:tc>
        <w:tc>
          <w:tcPr>
            <w:tcW w:w="3685" w:type="dxa"/>
          </w:tcPr>
          <w:p w:rsidR="00222750" w:rsidRDefault="00222750" w:rsidP="00222750">
            <w:pPr>
              <w:pStyle w:val="TableNormal1"/>
            </w:pPr>
            <w:r>
              <w:t>The property name of the data source that is associated with entry key property.</w:t>
            </w:r>
          </w:p>
        </w:tc>
      </w:tr>
      <w:tr w:rsidR="00222750" w:rsidTr="00222750">
        <w:tc>
          <w:tcPr>
            <w:tcW w:w="1885" w:type="dxa"/>
          </w:tcPr>
          <w:p w:rsidR="00222750" w:rsidRPr="0061664C" w:rsidRDefault="00222750" w:rsidP="00222750">
            <w:pPr>
              <w:pStyle w:val="TableNormal1"/>
            </w:pPr>
            <w:r>
              <w:t>defaultTargetDataSource</w:t>
            </w:r>
          </w:p>
        </w:tc>
        <w:tc>
          <w:tcPr>
            <w:tcW w:w="3780" w:type="dxa"/>
          </w:tcPr>
          <w:p w:rsidR="00222750" w:rsidRDefault="00222750" w:rsidP="00222750">
            <w:pPr>
              <w:pStyle w:val="TableNormal1"/>
            </w:pPr>
            <w:r w:rsidRPr="00727ACC">
              <w:t>devDataSource</w:t>
            </w:r>
          </w:p>
        </w:tc>
        <w:tc>
          <w:tcPr>
            <w:tcW w:w="3685" w:type="dxa"/>
          </w:tcPr>
          <w:p w:rsidR="00222750" w:rsidRDefault="00222750" w:rsidP="00222750">
            <w:pPr>
              <w:pStyle w:val="TableNormal1"/>
            </w:pPr>
            <w:proofErr w:type="gramStart"/>
            <w:r>
              <w:t>eAM</w:t>
            </w:r>
            <w:proofErr w:type="gramEnd"/>
            <w:r>
              <w:t xml:space="preserve"> uses the data source defined in this property to initialize the system. Using a development data source is recommended.</w:t>
            </w:r>
          </w:p>
        </w:tc>
      </w:tr>
    </w:tbl>
    <w:p w:rsidR="00222750" w:rsidRDefault="00222750" w:rsidP="005A5433">
      <w:pPr>
        <w:pStyle w:val="Caption"/>
      </w:pPr>
      <w:bookmarkStart w:id="23" w:name="_Toc428453275"/>
      <w:r>
        <w:t xml:space="preserve">Table </w:t>
      </w:r>
      <w:fldSimple w:instr=" STYLEREF 1 \s ">
        <w:r>
          <w:rPr>
            <w:noProof/>
          </w:rPr>
          <w:t>2</w:t>
        </w:r>
      </w:fldSimple>
      <w:r>
        <w:noBreakHyphen/>
      </w:r>
      <w:fldSimple w:instr=" SEQ Table \* ARABIC \s 1 ">
        <w:r>
          <w:rPr>
            <w:noProof/>
          </w:rPr>
          <w:t>3</w:t>
        </w:r>
      </w:fldSimple>
      <w:r>
        <w:t>: dsConfig.xml File</w:t>
      </w:r>
      <w:bookmarkEnd w:id="23"/>
    </w:p>
    <w:p w:rsidR="00222750" w:rsidRDefault="00222750" w:rsidP="00222750">
      <w:pPr>
        <w:spacing w:after="0"/>
      </w:pPr>
    </w:p>
    <w:p w:rsidR="00222750" w:rsidRDefault="00222750" w:rsidP="00222750">
      <w:pPr>
        <w:pStyle w:val="Heading1"/>
      </w:pPr>
      <w:bookmarkStart w:id="24" w:name="_Toc427757250"/>
      <w:bookmarkStart w:id="25" w:name="_Toc427757251"/>
      <w:bookmarkStart w:id="26" w:name="_Toc427757252"/>
      <w:bookmarkStart w:id="27" w:name="_Toc427757253"/>
      <w:bookmarkStart w:id="28" w:name="_Toc427757254"/>
      <w:bookmarkStart w:id="29" w:name="_Toc427757255"/>
      <w:bookmarkStart w:id="30" w:name="_Toc427757256"/>
      <w:bookmarkStart w:id="31" w:name="_Toc427757257"/>
      <w:bookmarkStart w:id="32" w:name="_Toc427757258"/>
      <w:bookmarkStart w:id="33" w:name="_Toc427757259"/>
      <w:bookmarkStart w:id="34" w:name="_Toc427757260"/>
      <w:bookmarkStart w:id="35" w:name="_Toc427757261"/>
      <w:bookmarkStart w:id="36" w:name="_Toc427757262"/>
      <w:bookmarkStart w:id="37" w:name="_Toc427757263"/>
      <w:bookmarkStart w:id="38" w:name="_Toc427757264"/>
      <w:bookmarkStart w:id="39" w:name="_Toc427757265"/>
      <w:bookmarkStart w:id="40" w:name="_Toc427757266"/>
      <w:bookmarkStart w:id="41" w:name="_Toc427757267"/>
      <w:bookmarkStart w:id="42" w:name="_Toc427757268"/>
      <w:bookmarkStart w:id="43" w:name="_Toc427757269"/>
      <w:bookmarkStart w:id="44" w:name="_Toc427757270"/>
      <w:bookmarkStart w:id="45" w:name="_Toc427757271"/>
      <w:bookmarkStart w:id="46" w:name="_Toc427757272"/>
      <w:bookmarkStart w:id="47" w:name="_Toc427757273"/>
      <w:bookmarkStart w:id="48" w:name="_Toc427757274"/>
      <w:bookmarkStart w:id="49" w:name="_Toc427757275"/>
      <w:bookmarkStart w:id="50" w:name="_Toc427757276"/>
      <w:bookmarkStart w:id="51" w:name="_Toc427757277"/>
      <w:bookmarkStart w:id="52" w:name="_Toc427757278"/>
      <w:bookmarkStart w:id="53" w:name="_Toc427757279"/>
      <w:bookmarkStart w:id="54" w:name="_Toc427757280"/>
      <w:bookmarkStart w:id="55" w:name="_Toc427757281"/>
      <w:bookmarkStart w:id="56" w:name="_Toc427757282"/>
      <w:bookmarkStart w:id="57" w:name="_Toc427757283"/>
      <w:bookmarkStart w:id="58" w:name="_Toc427757284"/>
      <w:bookmarkStart w:id="59" w:name="_Toc427757285"/>
      <w:bookmarkStart w:id="60" w:name="_Toc427757286"/>
      <w:bookmarkStart w:id="61" w:name="_Toc427757287"/>
      <w:bookmarkStart w:id="62" w:name="_Toc427757288"/>
      <w:bookmarkStart w:id="63" w:name="_Toc427757289"/>
      <w:bookmarkStart w:id="64" w:name="_Toc427757290"/>
      <w:bookmarkStart w:id="65" w:name="_Toc427757291"/>
      <w:bookmarkStart w:id="66" w:name="_Toc427757292"/>
      <w:bookmarkStart w:id="67" w:name="_Toc427757293"/>
      <w:bookmarkStart w:id="68" w:name="_Toc427757294"/>
      <w:bookmarkStart w:id="69" w:name="_Toc428456024"/>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lastRenderedPageBreak/>
        <w:t>Starting entellitrak Application Manager</w:t>
      </w:r>
      <w:bookmarkEnd w:id="68"/>
      <w:bookmarkEnd w:id="69"/>
    </w:p>
    <w:p w:rsidR="005A5433" w:rsidRDefault="00222750" w:rsidP="00222750">
      <w:r>
        <w:t xml:space="preserve">In the scenario described below, eAM uses external configuration files </w:t>
      </w:r>
      <w:r w:rsidR="005A5433">
        <w:t>with an external Tomcat server. Note the following:</w:t>
      </w:r>
    </w:p>
    <w:p w:rsidR="00222750" w:rsidRDefault="00222750" w:rsidP="00222750">
      <w:pPr>
        <w:pStyle w:val="BulletListHierarchy"/>
      </w:pPr>
      <w:r>
        <w:t xml:space="preserve">These instructions assume that the external configuration files (the eam.properties file and the dsConfig.xml file) are located in the </w:t>
      </w:r>
      <w:r w:rsidRPr="00372508">
        <w:rPr>
          <w:i/>
        </w:rPr>
        <w:t>C:\</w:t>
      </w:r>
      <w:r>
        <w:rPr>
          <w:i/>
        </w:rPr>
        <w:t>eA</w:t>
      </w:r>
      <w:r w:rsidRPr="00372508">
        <w:rPr>
          <w:i/>
        </w:rPr>
        <w:t>MConfig</w:t>
      </w:r>
      <w:r>
        <w:t xml:space="preserve"> folder.</w:t>
      </w:r>
    </w:p>
    <w:p w:rsidR="00222750" w:rsidRDefault="00222750" w:rsidP="00222750">
      <w:pPr>
        <w:pStyle w:val="BulletListHierarchy"/>
      </w:pPr>
      <w:r>
        <w:t>When eAM starts up, it will create a new table in all the entellitrak databases configured in the dsConfig.xml, if the table does not already exist. All the configured databases must be running before starting eAM.</w:t>
      </w:r>
    </w:p>
    <w:p w:rsidR="00222750" w:rsidRDefault="00222750" w:rsidP="005A5433">
      <w:pPr>
        <w:pStyle w:val="Heading2"/>
      </w:pPr>
      <w:bookmarkStart w:id="70" w:name="_Using_External_Configuration"/>
      <w:bookmarkStart w:id="71" w:name="_Toc427074082"/>
      <w:bookmarkStart w:id="72" w:name="_Toc427074587"/>
      <w:bookmarkStart w:id="73" w:name="_Toc427757295"/>
      <w:bookmarkStart w:id="74" w:name="_Toc427074083"/>
      <w:bookmarkStart w:id="75" w:name="_Toc427074588"/>
      <w:bookmarkStart w:id="76" w:name="_Toc427757296"/>
      <w:bookmarkStart w:id="77" w:name="_Toc427074084"/>
      <w:bookmarkStart w:id="78" w:name="_Toc427074589"/>
      <w:bookmarkStart w:id="79" w:name="_Toc427757297"/>
      <w:bookmarkStart w:id="80" w:name="_Toc427074085"/>
      <w:bookmarkStart w:id="81" w:name="_Toc427074590"/>
      <w:bookmarkStart w:id="82" w:name="_Toc427757298"/>
      <w:bookmarkStart w:id="83" w:name="_Toc427074086"/>
      <w:bookmarkStart w:id="84" w:name="_Toc427074591"/>
      <w:bookmarkStart w:id="85" w:name="_Toc427757299"/>
      <w:bookmarkStart w:id="86" w:name="_Toc427074087"/>
      <w:bookmarkStart w:id="87" w:name="_Toc427074592"/>
      <w:bookmarkStart w:id="88" w:name="_Toc427757300"/>
      <w:bookmarkStart w:id="89" w:name="_Toc427074088"/>
      <w:bookmarkStart w:id="90" w:name="_Toc427074593"/>
      <w:bookmarkStart w:id="91" w:name="_Toc427757301"/>
      <w:bookmarkStart w:id="92" w:name="_Toc427074089"/>
      <w:bookmarkStart w:id="93" w:name="_Toc427074594"/>
      <w:bookmarkStart w:id="94" w:name="_Toc427757302"/>
      <w:bookmarkStart w:id="95" w:name="_Toc427757303"/>
      <w:bookmarkStart w:id="96" w:name="_Toc428456025"/>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t xml:space="preserve">Using eAM with External </w:t>
      </w:r>
      <w:r w:rsidRPr="005A5433">
        <w:t>Tomcat</w:t>
      </w:r>
      <w:r>
        <w:t xml:space="preserve"> Server</w:t>
      </w:r>
      <w:bookmarkEnd w:id="95"/>
      <w:bookmarkEnd w:id="96"/>
    </w:p>
    <w:p w:rsidR="00222750" w:rsidRDefault="00222750" w:rsidP="00222750">
      <w:r>
        <w:t xml:space="preserve">In this example, Tomcat server is running as a service named </w:t>
      </w:r>
      <w:r w:rsidRPr="006120F1">
        <w:rPr>
          <w:i/>
        </w:rPr>
        <w:t>Tomcat7-8190</w:t>
      </w:r>
      <w:r>
        <w:t>; use the name of your Tomcat service.</w:t>
      </w:r>
    </w:p>
    <w:p w:rsidR="00222750" w:rsidRDefault="00222750" w:rsidP="005A5433">
      <w:pPr>
        <w:pStyle w:val="NumberedList"/>
      </w:pPr>
      <w:r>
        <w:t>Verify that the JDBC driver is in the Tom</w:t>
      </w:r>
      <w:r w:rsidR="00CF058F">
        <w:t>ca</w:t>
      </w:r>
      <w:r>
        <w:t xml:space="preserve">t’s </w:t>
      </w:r>
      <w:r w:rsidRPr="00031316">
        <w:rPr>
          <w:i/>
        </w:rPr>
        <w:t>lib</w:t>
      </w:r>
      <w:r>
        <w:t xml:space="preserve"> folder.</w:t>
      </w:r>
    </w:p>
    <w:p w:rsidR="00222750" w:rsidRDefault="00222750" w:rsidP="005A5433">
      <w:pPr>
        <w:pStyle w:val="NumberedList"/>
      </w:pPr>
      <w:r>
        <w:t>From the command prompt, run the Tomcat Service Manager under TOMCAT_HOME\bin:</w:t>
      </w:r>
    </w:p>
    <w:p w:rsidR="00222750" w:rsidRPr="0091780E" w:rsidRDefault="00222750" w:rsidP="00222750">
      <w:pPr>
        <w:ind w:left="720"/>
        <w:rPr>
          <w:b/>
        </w:rPr>
      </w:pPr>
      <w:r w:rsidRPr="0091780E">
        <w:rPr>
          <w:b/>
        </w:rPr>
        <w:t>tomcat7w //ES//Tomcat7-8190</w:t>
      </w:r>
    </w:p>
    <w:p w:rsidR="00D47B76" w:rsidRDefault="00222750" w:rsidP="005A5433">
      <w:pPr>
        <w:pStyle w:val="NumberedList"/>
      </w:pPr>
      <w:r>
        <w:t>Append the eAMConfig folder to the Java classpath, as shown in</w:t>
      </w:r>
      <w:r w:rsidR="00D47B76">
        <w:t xml:space="preserve"> </w:t>
      </w:r>
      <w:r w:rsidR="00D47B76">
        <w:fldChar w:fldCharType="begin"/>
      </w:r>
      <w:r w:rsidR="00D47B76">
        <w:instrText xml:space="preserve"> REF _Ref428259913 \h </w:instrText>
      </w:r>
      <w:r w:rsidR="00D47B76">
        <w:fldChar w:fldCharType="separate"/>
      </w:r>
      <w:r w:rsidR="00D47B76" w:rsidRPr="005A5433">
        <w:t>Figure 3</w:t>
      </w:r>
      <w:r w:rsidR="00D47B76" w:rsidRPr="005A5433">
        <w:noBreakHyphen/>
        <w:t>1</w:t>
      </w:r>
      <w:r w:rsidR="00D47B76">
        <w:fldChar w:fldCharType="end"/>
      </w:r>
      <w:r w:rsidR="00D47B76">
        <w:t>.</w:t>
      </w:r>
    </w:p>
    <w:p w:rsidR="00D47B76" w:rsidRDefault="00222750" w:rsidP="005A5433">
      <w:pPr>
        <w:pStyle w:val="NumberedList"/>
      </w:pPr>
      <w:r>
        <w:t xml:space="preserve">Add the following under Java Options, as shown in </w:t>
      </w:r>
      <w:r w:rsidR="00D47B76">
        <w:fldChar w:fldCharType="begin"/>
      </w:r>
      <w:r w:rsidR="00D47B76">
        <w:instrText xml:space="preserve"> REF _Ref428259913 \h </w:instrText>
      </w:r>
      <w:r w:rsidR="00D47B76">
        <w:fldChar w:fldCharType="separate"/>
      </w:r>
      <w:r w:rsidR="00D47B76" w:rsidRPr="005A5433">
        <w:t>Figure 3</w:t>
      </w:r>
      <w:r w:rsidR="00D47B76" w:rsidRPr="005A5433">
        <w:noBreakHyphen/>
        <w:t>1</w:t>
      </w:r>
      <w:r w:rsidR="00D47B76">
        <w:fldChar w:fldCharType="end"/>
      </w:r>
      <w:r w:rsidR="00D47B76">
        <w:t>:</w:t>
      </w:r>
    </w:p>
    <w:p w:rsidR="00222750" w:rsidRPr="00D44931" w:rsidRDefault="00222750" w:rsidP="00222750">
      <w:pPr>
        <w:rPr>
          <w:b/>
        </w:rPr>
      </w:pPr>
      <w:r w:rsidRPr="00D44931">
        <w:rPr>
          <w:b/>
        </w:rPr>
        <w:t xml:space="preserve">               -Dspring.config.location=file:/C:/</w:t>
      </w:r>
      <w:r>
        <w:rPr>
          <w:b/>
        </w:rPr>
        <w:t>eAM</w:t>
      </w:r>
      <w:r w:rsidRPr="00D44931">
        <w:rPr>
          <w:b/>
        </w:rPr>
        <w:t>Config/</w:t>
      </w:r>
      <w:r>
        <w:rPr>
          <w:b/>
        </w:rPr>
        <w:t>eam</w:t>
      </w:r>
      <w:r w:rsidRPr="00D44931">
        <w:rPr>
          <w:b/>
        </w:rPr>
        <w:t>.properties</w:t>
      </w:r>
    </w:p>
    <w:p w:rsidR="00222750" w:rsidRDefault="00222750" w:rsidP="00222750"/>
    <w:p w:rsidR="005A5433" w:rsidRDefault="00222750" w:rsidP="005A5433">
      <w:pPr>
        <w:pStyle w:val="Figure"/>
      </w:pPr>
      <w:r>
        <w:drawing>
          <wp:inline distT="0" distB="0" distL="0" distR="0" wp14:anchorId="04C23CDC" wp14:editId="2AA57C0B">
            <wp:extent cx="3231160" cy="308636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mcatSettings.PNG"/>
                    <pic:cNvPicPr/>
                  </pic:nvPicPr>
                  <pic:blipFill>
                    <a:blip r:embed="rId21">
                      <a:extLst>
                        <a:ext uri="{28A0092B-C50C-407E-A947-70E740481C1C}">
                          <a14:useLocalDpi xmlns:a14="http://schemas.microsoft.com/office/drawing/2010/main" val="0"/>
                        </a:ext>
                      </a:extLst>
                    </a:blip>
                    <a:stretch>
                      <a:fillRect/>
                    </a:stretch>
                  </pic:blipFill>
                  <pic:spPr>
                    <a:xfrm>
                      <a:off x="0" y="0"/>
                      <a:ext cx="3231160" cy="3086367"/>
                    </a:xfrm>
                    <a:prstGeom prst="rect">
                      <a:avLst/>
                    </a:prstGeom>
                  </pic:spPr>
                </pic:pic>
              </a:graphicData>
            </a:graphic>
          </wp:inline>
        </w:drawing>
      </w:r>
    </w:p>
    <w:p w:rsidR="00222750" w:rsidRPr="005A5433" w:rsidRDefault="005A5433" w:rsidP="005A5433">
      <w:pPr>
        <w:pStyle w:val="Caption"/>
      </w:pPr>
      <w:bookmarkStart w:id="97" w:name="_Ref428259913"/>
      <w:bookmarkStart w:id="98" w:name="_Toc428456017"/>
      <w:r w:rsidRPr="005A5433">
        <w:t xml:space="preserve">Figure </w:t>
      </w:r>
      <w:fldSimple w:instr=" STYLEREF 1 \s ">
        <w:r w:rsidRPr="005A5433">
          <w:t>3</w:t>
        </w:r>
      </w:fldSimple>
      <w:r w:rsidRPr="005A5433">
        <w:noBreakHyphen/>
      </w:r>
      <w:fldSimple w:instr=" SEQ Figure \* ARABIC \s 1 ">
        <w:r w:rsidRPr="005A5433">
          <w:t>1</w:t>
        </w:r>
      </w:fldSimple>
      <w:bookmarkEnd w:id="97"/>
      <w:r w:rsidRPr="005A5433">
        <w:t>: Tomcat Properties</w:t>
      </w:r>
      <w:bookmarkEnd w:id="98"/>
    </w:p>
    <w:p w:rsidR="00222750" w:rsidRDefault="00222750" w:rsidP="00222750">
      <w:r>
        <w:lastRenderedPageBreak/>
        <w:t xml:space="preserve">If the system is running Tomcat server manually using the exploded zip file, update the </w:t>
      </w:r>
      <w:r w:rsidRPr="00D82B24">
        <w:rPr>
          <w:b/>
        </w:rPr>
        <w:t>setenv.bat</w:t>
      </w:r>
      <w:r>
        <w:t xml:space="preserve"> file in the </w:t>
      </w:r>
      <w:r w:rsidRPr="00D82B24">
        <w:rPr>
          <w:i/>
        </w:rPr>
        <w:t>bin</w:t>
      </w:r>
      <w:r>
        <w:t xml:space="preserve"> folder:</w:t>
      </w:r>
    </w:p>
    <w:p w:rsidR="00222750" w:rsidRPr="008E3FF9" w:rsidRDefault="00222750" w:rsidP="00D47B76">
      <w:pPr>
        <w:pStyle w:val="NumberedList"/>
        <w:numPr>
          <w:ilvl w:val="0"/>
          <w:numId w:val="50"/>
        </w:numPr>
      </w:pPr>
      <w:r w:rsidRPr="008E3FF9">
        <w:t>Set CATALINA_OPTS=-Dspring.config.location=file:/C:/</w:t>
      </w:r>
      <w:r>
        <w:t>eAM</w:t>
      </w:r>
      <w:r w:rsidRPr="008E3FF9">
        <w:t>Config/</w:t>
      </w:r>
      <w:r>
        <w:t>eam</w:t>
      </w:r>
      <w:r w:rsidRPr="008E3FF9">
        <w:t>.properties</w:t>
      </w:r>
    </w:p>
    <w:p w:rsidR="00222750" w:rsidRDefault="00222750" w:rsidP="00D47B76">
      <w:pPr>
        <w:pStyle w:val="NumberedList"/>
      </w:pPr>
      <w:r>
        <w:t>Add the following to CLASSPATH:</w:t>
      </w:r>
    </w:p>
    <w:p w:rsidR="00222750" w:rsidRPr="006120F1" w:rsidRDefault="00222750" w:rsidP="00222750">
      <w:pPr>
        <w:ind w:left="1080"/>
        <w:rPr>
          <w:b/>
        </w:rPr>
      </w:pPr>
      <w:r w:rsidRPr="006120F1">
        <w:rPr>
          <w:b/>
        </w:rPr>
        <w:t>SET "CLASSPATH=%CLASSPATH%</w:t>
      </w:r>
      <w:proofErr w:type="gramStart"/>
      <w:r w:rsidRPr="006120F1">
        <w:rPr>
          <w:b/>
        </w:rPr>
        <w:t>;C</w:t>
      </w:r>
      <w:proofErr w:type="gramEnd"/>
      <w:r w:rsidRPr="006120F1">
        <w:rPr>
          <w:b/>
        </w:rPr>
        <w:t>:/eAMConfig”</w:t>
      </w:r>
    </w:p>
    <w:p w:rsidR="00222750" w:rsidRDefault="00222750" w:rsidP="00D47B76">
      <w:pPr>
        <w:pStyle w:val="ListNote"/>
      </w:pPr>
      <w:r w:rsidRPr="001C2F5C">
        <w:rPr>
          <w:b/>
        </w:rPr>
        <w:t>Note</w:t>
      </w:r>
      <w:r>
        <w:t>: The disadvantage of this approach is that only one eAM instance can exist on a given Tomcat server.</w:t>
      </w:r>
    </w:p>
    <w:p w:rsidR="00222750" w:rsidRDefault="00222750" w:rsidP="00222750">
      <w:r>
        <w:t>After starting eAM, access the application in your browser from the following URL:</w:t>
      </w:r>
    </w:p>
    <w:p w:rsidR="00222750" w:rsidRDefault="00222750" w:rsidP="00D47B76">
      <w:pPr>
        <w:rPr>
          <w:b/>
        </w:rPr>
      </w:pPr>
      <w:r>
        <w:rPr>
          <w:b/>
        </w:rPr>
        <w:t>http://hostname:</w:t>
      </w:r>
      <w:r w:rsidRPr="00512638">
        <w:rPr>
          <w:b/>
          <w:i/>
        </w:rPr>
        <w:t>portnumber</w:t>
      </w:r>
      <w:r>
        <w:rPr>
          <w:b/>
        </w:rPr>
        <w:t>/</w:t>
      </w:r>
      <w:r w:rsidRPr="00025E02">
        <w:rPr>
          <w:b/>
          <w:i/>
        </w:rPr>
        <w:t>appname</w:t>
      </w:r>
      <w:r>
        <w:rPr>
          <w:b/>
        </w:rPr>
        <w:t xml:space="preserve"> </w:t>
      </w:r>
      <w:r w:rsidRPr="00512638">
        <w:t>(where</w:t>
      </w:r>
      <w:r>
        <w:t xml:space="preserve"> </w:t>
      </w:r>
      <w:r w:rsidRPr="009A7CF0">
        <w:rPr>
          <w:i/>
        </w:rPr>
        <w:t>hostname</w:t>
      </w:r>
      <w:r>
        <w:t xml:space="preserve"> is the name of the server running Tomcat, </w:t>
      </w:r>
      <w:r w:rsidRPr="00512638">
        <w:rPr>
          <w:i/>
        </w:rPr>
        <w:t>portnumber</w:t>
      </w:r>
      <w:r>
        <w:t xml:space="preserve"> is the port that Tomcat is running on, and</w:t>
      </w:r>
      <w:r w:rsidRPr="00512638">
        <w:t xml:space="preserve"> </w:t>
      </w:r>
      <w:r w:rsidRPr="00512638">
        <w:rPr>
          <w:i/>
        </w:rPr>
        <w:t>appname</w:t>
      </w:r>
      <w:r w:rsidRPr="00512638">
        <w:t xml:space="preserve"> is the filename of the eAM application)</w:t>
      </w:r>
      <w:r>
        <w:t xml:space="preserve">. For example: </w:t>
      </w:r>
      <w:hyperlink r:id="rId22" w:history="1">
        <w:r w:rsidRPr="0048543C">
          <w:rPr>
            <w:rStyle w:val="Hyperlink"/>
            <w:b/>
          </w:rPr>
          <w:t>http://localhost:8190/eam</w:t>
        </w:r>
      </w:hyperlink>
    </w:p>
    <w:p w:rsidR="00222750" w:rsidRDefault="00222750" w:rsidP="00D47B76">
      <w:pPr>
        <w:pStyle w:val="Note"/>
      </w:pPr>
      <w:r w:rsidRPr="001C2F5C">
        <w:rPr>
          <w:b/>
        </w:rPr>
        <w:t>Note</w:t>
      </w:r>
      <w:r>
        <w:t>: You will have to restart the Tomcat server after making the above changes, if it is already running.</w:t>
      </w:r>
    </w:p>
    <w:p w:rsidR="00222750" w:rsidRDefault="00222750" w:rsidP="00D47B76">
      <w:pPr>
        <w:pStyle w:val="Heading1"/>
      </w:pPr>
      <w:bookmarkStart w:id="99" w:name="_Ref410390790"/>
      <w:bookmarkStart w:id="100" w:name="_Toc427757304"/>
      <w:bookmarkStart w:id="101" w:name="_Toc428456026"/>
      <w:r>
        <w:lastRenderedPageBreak/>
        <w:t xml:space="preserve">Temporary </w:t>
      </w:r>
      <w:r w:rsidRPr="00D47B76">
        <w:t>Folder</w:t>
      </w:r>
      <w:r>
        <w:t xml:space="preserve"> Configuration</w:t>
      </w:r>
      <w:bookmarkEnd w:id="99"/>
      <w:bookmarkEnd w:id="100"/>
      <w:bookmarkEnd w:id="101"/>
    </w:p>
    <w:p w:rsidR="00222750" w:rsidRDefault="00222750" w:rsidP="00D47B76">
      <w:proofErr w:type="gramStart"/>
      <w:r>
        <w:t>eAM</w:t>
      </w:r>
      <w:proofErr w:type="gramEnd"/>
      <w:r>
        <w:t xml:space="preserve"> requires a temporary folder which is used to temporarily store files while they are being used by the application. The </w:t>
      </w:r>
      <w:r w:rsidRPr="00031316">
        <w:rPr>
          <w:b/>
        </w:rPr>
        <w:t>temp.file.path</w:t>
      </w:r>
      <w:r>
        <w:t xml:space="preserve"> parameter is configured in the eam.properties file, as described in </w:t>
      </w:r>
      <w:r>
        <w:fldChar w:fldCharType="begin"/>
      </w:r>
      <w:r>
        <w:instrText xml:space="preserve"> REF _Ref410391031 \h </w:instrText>
      </w:r>
      <w:r w:rsidR="00D47B76">
        <w:instrText xml:space="preserve"> \* MERGEFORMAT </w:instrText>
      </w:r>
      <w:r>
        <w:fldChar w:fldCharType="separate"/>
      </w:r>
      <w:r>
        <w:t xml:space="preserve">Table </w:t>
      </w:r>
      <w:r>
        <w:rPr>
          <w:noProof/>
        </w:rPr>
        <w:t>1</w:t>
      </w:r>
      <w:r>
        <w:fldChar w:fldCharType="end"/>
      </w:r>
      <w:r>
        <w:t>.</w:t>
      </w:r>
    </w:p>
    <w:p w:rsidR="00222750" w:rsidRDefault="00222750" w:rsidP="00D47B76">
      <w:r>
        <w:t>After eAM is configured, the temporary file path specified in the eam.properties file must also be create</w:t>
      </w:r>
      <w:r w:rsidR="00D47B76">
        <w:t>d on the host operating system. T</w:t>
      </w:r>
      <w:r>
        <w:t>he requirements for this folder are as follows:</w:t>
      </w:r>
    </w:p>
    <w:p w:rsidR="00222750" w:rsidRDefault="00222750" w:rsidP="00D47B76">
      <w:pPr>
        <w:pStyle w:val="BulletListHierarchy"/>
      </w:pPr>
      <w:r>
        <w:t>The path specified in the eam.properties file must exist on the host system.</w:t>
      </w:r>
    </w:p>
    <w:p w:rsidR="00222750" w:rsidRDefault="00222750" w:rsidP="00D47B76">
      <w:pPr>
        <w:pStyle w:val="BulletListHierarchy"/>
      </w:pPr>
      <w:r>
        <w:t xml:space="preserve">The user account that will be used to run eAM must have read and write rights to this folder (along with the rights to create files and sub-folders if </w:t>
      </w:r>
      <w:r w:rsidR="00D47B76">
        <w:t>the</w:t>
      </w:r>
      <w:r>
        <w:t xml:space="preserve"> OS restricts that).</w:t>
      </w:r>
    </w:p>
    <w:p w:rsidR="00222750" w:rsidRPr="004B78A3" w:rsidRDefault="00222750" w:rsidP="00D47B76">
      <w:pPr>
        <w:pStyle w:val="BulletListHierarchy"/>
      </w:pPr>
      <w:r>
        <w:t>There must be sufficient disk space allocated to the path</w:t>
      </w:r>
      <w:r w:rsidR="00D47B76">
        <w:t xml:space="preserve"> specified for eAM operations. </w:t>
      </w:r>
      <w:r>
        <w:t>This size will vary depending on the usage of the eAM and the size of the entellitrak applications that it manages. Use at least 1GB of available space and take adequate maintenance precautions to prevent space from running out.</w:t>
      </w:r>
    </w:p>
    <w:p w:rsidR="00222750" w:rsidRDefault="00222750" w:rsidP="00D47B76">
      <w:pPr>
        <w:pStyle w:val="Heading2"/>
      </w:pPr>
      <w:bookmarkStart w:id="102" w:name="_Toc427757305"/>
      <w:bookmarkStart w:id="103" w:name="_Toc428456027"/>
      <w:r w:rsidRPr="00D47B76">
        <w:t>Operations</w:t>
      </w:r>
      <w:r>
        <w:t xml:space="preserve"> Maintenance Requirements</w:t>
      </w:r>
      <w:bookmarkEnd w:id="102"/>
      <w:bookmarkEnd w:id="103"/>
    </w:p>
    <w:p w:rsidR="00222750" w:rsidRPr="00031316" w:rsidRDefault="00222750" w:rsidP="00222750">
      <w:r>
        <w:t>The temporary folder used by eAM must be monitored by the system administrato</w:t>
      </w:r>
      <w:r w:rsidR="00FF38C1">
        <w:t xml:space="preserve">r for the duration of eAM use. </w:t>
      </w:r>
      <w:r>
        <w:t>This folder creates and expands .eab files (entellitrak application bundles) that</w:t>
      </w:r>
      <w:r w:rsidR="00FF38C1">
        <w:t xml:space="preserve"> are used in the eAM workflow. </w:t>
      </w:r>
      <w:proofErr w:type="gramStart"/>
      <w:r>
        <w:t>eAM</w:t>
      </w:r>
      <w:proofErr w:type="gramEnd"/>
      <w:r>
        <w:t xml:space="preserve"> does perform maintenance on this folder and its files, but in some cases, old</w:t>
      </w:r>
      <w:r w:rsidR="00FF38C1">
        <w:t xml:space="preserve"> data can remain on the server.</w:t>
      </w:r>
      <w:r>
        <w:t xml:space="preserve"> Perform a regularly-scheduled maintenance operation on this folder to prevent the disk becoming full or collisions with folder names. </w:t>
      </w:r>
      <w:r w:rsidRPr="006B61AC">
        <w:t xml:space="preserve">We recommend </w:t>
      </w:r>
      <w:r>
        <w:t xml:space="preserve">creating </w:t>
      </w:r>
      <w:r w:rsidRPr="00031316">
        <w:t xml:space="preserve">a system maintenance script </w:t>
      </w:r>
      <w:r>
        <w:t>that</w:t>
      </w:r>
      <w:r w:rsidRPr="00031316">
        <w:t xml:space="preserve"> </w:t>
      </w:r>
      <w:r w:rsidRPr="006B61AC">
        <w:t>run</w:t>
      </w:r>
      <w:r>
        <w:t>s</w:t>
      </w:r>
      <w:r w:rsidRPr="006B61AC">
        <w:t xml:space="preserve"> every week and clear</w:t>
      </w:r>
      <w:r>
        <w:t xml:space="preserve">s </w:t>
      </w:r>
      <w:r w:rsidRPr="00031316">
        <w:t>the temporary folder of any files or folders with creation dates older than a week.</w:t>
      </w:r>
    </w:p>
    <w:p w:rsidR="00222750" w:rsidRPr="00E94E44" w:rsidRDefault="00222750" w:rsidP="0023677C">
      <w:pPr>
        <w:pStyle w:val="Heading1"/>
      </w:pPr>
      <w:bookmarkStart w:id="104" w:name="_Toc427757306"/>
      <w:bookmarkStart w:id="105" w:name="_Toc428456028"/>
      <w:r w:rsidRPr="003127BE">
        <w:lastRenderedPageBreak/>
        <w:t xml:space="preserve">Troubleshooting </w:t>
      </w:r>
      <w:r w:rsidR="00D47B76">
        <w:t>A</w:t>
      </w:r>
      <w:r w:rsidRPr="00D47B76">
        <w:t>pplication</w:t>
      </w:r>
      <w:r w:rsidR="00D47B76">
        <w:t xml:space="preserve"> Startup E</w:t>
      </w:r>
      <w:r w:rsidRPr="003127BE">
        <w:t>rror</w:t>
      </w:r>
      <w:r>
        <w:t>s</w:t>
      </w:r>
      <w:bookmarkEnd w:id="104"/>
      <w:bookmarkEnd w:id="105"/>
    </w:p>
    <w:p w:rsidR="00222750" w:rsidRDefault="00222750" w:rsidP="00222750">
      <w:r>
        <w:t>For eAM to start</w:t>
      </w:r>
      <w:r w:rsidR="00D47B76">
        <w:t xml:space="preserve"> </w:t>
      </w:r>
      <w:r>
        <w:t xml:space="preserve">up without any errors, the </w:t>
      </w:r>
      <w:r w:rsidRPr="00031316">
        <w:rPr>
          <w:i/>
        </w:rPr>
        <w:t>dsConfig.xml</w:t>
      </w:r>
      <w:r>
        <w:t xml:space="preserve"> &amp; </w:t>
      </w:r>
      <w:r>
        <w:rPr>
          <w:i/>
        </w:rPr>
        <w:t>eam</w:t>
      </w:r>
      <w:r w:rsidRPr="00031316">
        <w:rPr>
          <w:i/>
        </w:rPr>
        <w:t>.properties</w:t>
      </w:r>
      <w:r>
        <w:t xml:space="preserve"> files must exist, must be valid, and contain all the required properties. If any error occur due to missing/ invalid configuration files, the Tomcat logs should contain the cause for the startup failure. Some of the common issues </w:t>
      </w:r>
      <w:r w:rsidR="00D47B76">
        <w:t xml:space="preserve">that occur </w:t>
      </w:r>
      <w:r>
        <w:t>when deploying the application are listed below.</w:t>
      </w:r>
    </w:p>
    <w:p w:rsidR="00222750" w:rsidRDefault="00222750" w:rsidP="00D47B76">
      <w:pPr>
        <w:pStyle w:val="BulletListHierarchy"/>
      </w:pPr>
      <w:r>
        <w:t xml:space="preserve">A </w:t>
      </w:r>
      <w:r w:rsidRPr="00031316">
        <w:rPr>
          <w:i/>
        </w:rPr>
        <w:t>SAXParseException</w:t>
      </w:r>
      <w:r>
        <w:t xml:space="preserve">/ </w:t>
      </w:r>
      <w:r w:rsidRPr="00031316">
        <w:rPr>
          <w:i/>
        </w:rPr>
        <w:t>XmlBeanDefinitionStoreException</w:t>
      </w:r>
      <w:r w:rsidR="00D47B76">
        <w:t xml:space="preserve"> in the stack trace is </w:t>
      </w:r>
      <w:r>
        <w:t xml:space="preserve">an indication of an XML syntax error in the </w:t>
      </w:r>
      <w:r w:rsidRPr="00031316">
        <w:rPr>
          <w:i/>
        </w:rPr>
        <w:t>dsConfig.xml</w:t>
      </w:r>
      <w:r>
        <w:t xml:space="preserve"> file. Usually the line number containing the error will be included in the stack trace. For example:</w:t>
      </w:r>
    </w:p>
    <w:p w:rsidR="00222750" w:rsidRPr="00031316" w:rsidRDefault="00222750" w:rsidP="00222750">
      <w:pPr>
        <w:ind w:left="720"/>
        <w:rPr>
          <w:i/>
        </w:rPr>
      </w:pPr>
      <w:r w:rsidRPr="00031316">
        <w:rPr>
          <w:i/>
        </w:rPr>
        <w:t>XmlBeanDefinitionStoreException: Line 54 in XML document from class path resource [dsConfig.xml] is invalid; nested exception is org.xml.sax.SAXParseException; lineNumber: 54; columnNumber: 11;</w:t>
      </w:r>
    </w:p>
    <w:p w:rsidR="00222750" w:rsidRDefault="00222750" w:rsidP="00D47B76">
      <w:pPr>
        <w:pStyle w:val="BulletListHierarchy"/>
      </w:pPr>
      <w:r>
        <w:t xml:space="preserve">If data sources are not defined, or are incorrectly defined in </w:t>
      </w:r>
      <w:r w:rsidRPr="00031316">
        <w:rPr>
          <w:i/>
        </w:rPr>
        <w:t>dsConfig.xml</w:t>
      </w:r>
      <w:r w:rsidRPr="004F6C2B">
        <w:rPr>
          <w:i/>
        </w:rPr>
        <w:t xml:space="preserve"> </w:t>
      </w:r>
      <w:r>
        <w:t>file, an error message similar to one of the following should be seen in the logs:</w:t>
      </w:r>
    </w:p>
    <w:p w:rsidR="00222750" w:rsidRPr="00031316" w:rsidRDefault="00222750" w:rsidP="00D47B76">
      <w:pPr>
        <w:pStyle w:val="BulletListHierarchy"/>
        <w:numPr>
          <w:ilvl w:val="1"/>
          <w:numId w:val="19"/>
        </w:numPr>
        <w:rPr>
          <w:i/>
        </w:rPr>
      </w:pPr>
      <w:r w:rsidRPr="00031316">
        <w:rPr>
          <w:i/>
        </w:rPr>
        <w:t>BeanCreationException: Error creating bean with name 'dataSource' defined in class path resource [dsConfig.xml]: Cannot resolve reference to</w:t>
      </w:r>
      <w:r>
        <w:rPr>
          <w:i/>
        </w:rPr>
        <w:t xml:space="preserve"> </w:t>
      </w:r>
      <w:r w:rsidRPr="00031316">
        <w:rPr>
          <w:i/>
        </w:rPr>
        <w:t>bean 'devDataSource' while setting bean property 'defaultTargetDataSource'; nested exception is org.springframework.beans.factory.NoSuchBeanDefinitionException: No bean named 'devDataSource' is defined</w:t>
      </w:r>
    </w:p>
    <w:p w:rsidR="00222750" w:rsidRPr="00031316" w:rsidRDefault="00222750" w:rsidP="00D47B76">
      <w:pPr>
        <w:pStyle w:val="BulletListHierarchy"/>
        <w:numPr>
          <w:ilvl w:val="1"/>
          <w:numId w:val="19"/>
        </w:numPr>
        <w:rPr>
          <w:i/>
        </w:rPr>
      </w:pPr>
      <w:r w:rsidRPr="00031316">
        <w:rPr>
          <w:i/>
        </w:rPr>
        <w:t>BeanCreationException: Error creating bean with name 'dataSource' defined in class path resource [dsConfig.xml]: Cannot resolve reference to bean 'devDataSource' while setting bean property 'targetDataSources' with key [TypedStringValue: value [Local Dev]; nested exception is org.springframework.beans.factory.NoSuchBeanDefinitionException: No bean named 'devDataSource' is defined</w:t>
      </w:r>
    </w:p>
    <w:p w:rsidR="00222750" w:rsidRDefault="00222750" w:rsidP="00D47B76">
      <w:pPr>
        <w:pStyle w:val="BulletListHierarchy"/>
      </w:pPr>
      <w:r>
        <w:t>The application will also fail to startup if it cannot connect to either of the configured data sources. A sample error message if a SQL Server database is unreachable is as follows:</w:t>
      </w:r>
    </w:p>
    <w:p w:rsidR="00222750" w:rsidRDefault="00222750" w:rsidP="00222750">
      <w:pPr>
        <w:ind w:left="720"/>
        <w:rPr>
          <w:i/>
        </w:rPr>
      </w:pPr>
      <w:r w:rsidRPr="00031316">
        <w:rPr>
          <w:i/>
        </w:rPr>
        <w:t>ERROR o.s.boot.SpringApplication - Application startup failed; nested exception is com.microsoft.sqlserver.jdbc.SQLServerException: The TCP/IP connection to the host localhost, port 1433 has failed. Error: "Connection refused: connect. Verify the connection properties. Make sure that an instance of SQL Server is running on the host and accepting TCP/IP connections at the port. Make sure that TCP connections to the port are not blocked by a firewall.</w:t>
      </w:r>
    </w:p>
    <w:p w:rsidR="00222750" w:rsidRPr="00D47B76" w:rsidRDefault="00222750" w:rsidP="00D47B76">
      <w:pPr>
        <w:pStyle w:val="BulletListHierarchy"/>
      </w:pPr>
      <w:r>
        <w:t xml:space="preserve">The application will fail to startup if the appropriate JDBC driver is not in the </w:t>
      </w:r>
      <w:r w:rsidRPr="00031316">
        <w:rPr>
          <w:i/>
        </w:rPr>
        <w:t>classpath</w:t>
      </w:r>
      <w:r>
        <w:t xml:space="preserve">. For example, if JDBC driver for SQL Server is missing, the error message will look like: </w:t>
      </w:r>
      <w:r w:rsidR="00D47B76">
        <w:br/>
      </w:r>
      <w:r w:rsidR="00D47B76">
        <w:br/>
      </w:r>
      <w:r w:rsidRPr="00D47B76">
        <w:t>IllegalStateException: Could not load JDBC driver class [com.microsoft.sqlserver.jdbc.SQLServerDriver]</w:t>
      </w:r>
    </w:p>
    <w:p w:rsidR="00D47B76" w:rsidRPr="00D47B76" w:rsidRDefault="00222750" w:rsidP="00D47B76">
      <w:pPr>
        <w:pStyle w:val="BulletListHierarchy"/>
        <w:rPr>
          <w:i/>
        </w:rPr>
      </w:pPr>
      <w:r>
        <w:t xml:space="preserve">The application will fail to startup if the active profile </w:t>
      </w:r>
      <w:r w:rsidRPr="00031316">
        <w:rPr>
          <w:i/>
        </w:rPr>
        <w:t>(spring.profiles.active)</w:t>
      </w:r>
      <w:r>
        <w:t xml:space="preserve"> value is missing or incorrect in the </w:t>
      </w:r>
      <w:r w:rsidRPr="00031316">
        <w:rPr>
          <w:i/>
        </w:rPr>
        <w:t>eam.properties</w:t>
      </w:r>
      <w:r>
        <w:t xml:space="preserve"> file. The following error message can be seen in the logs: </w:t>
      </w:r>
    </w:p>
    <w:p w:rsidR="00222750" w:rsidRPr="00031316" w:rsidRDefault="00222750" w:rsidP="00A20C6D">
      <w:pPr>
        <w:ind w:left="720"/>
      </w:pPr>
      <w:proofErr w:type="spellStart"/>
      <w:r w:rsidRPr="00031316">
        <w:t>IllegalStateException</w:t>
      </w:r>
      <w:proofErr w:type="spellEnd"/>
      <w:r w:rsidRPr="00031316">
        <w:t>: Unable to find any schema resource files. Please verify the active profile name configured in eam.properties file.</w:t>
      </w:r>
    </w:p>
    <w:p w:rsidR="00222750" w:rsidRDefault="00222750" w:rsidP="00353433">
      <w:r>
        <w:br w:type="page"/>
      </w:r>
    </w:p>
    <w:p w:rsidR="0023677C" w:rsidRDefault="00222750" w:rsidP="00762B76">
      <w:pPr>
        <w:pStyle w:val="Heading1"/>
      </w:pPr>
      <w:bookmarkStart w:id="106" w:name="_Sample_eam.properties_configuration"/>
      <w:bookmarkStart w:id="107" w:name="_Ref428260699"/>
      <w:bookmarkStart w:id="108" w:name="_Toc428456029"/>
      <w:bookmarkStart w:id="109" w:name="_Toc427757307"/>
      <w:bookmarkEnd w:id="106"/>
      <w:r w:rsidRPr="00762B76">
        <w:lastRenderedPageBreak/>
        <w:t>Sample</w:t>
      </w:r>
      <w:r w:rsidR="0023677C">
        <w:t xml:space="preserve"> Files</w:t>
      </w:r>
      <w:bookmarkEnd w:id="107"/>
      <w:bookmarkEnd w:id="108"/>
    </w:p>
    <w:p w:rsidR="00222750" w:rsidRDefault="00222750" w:rsidP="0023677C">
      <w:pPr>
        <w:pStyle w:val="Heading2"/>
      </w:pPr>
      <w:bookmarkStart w:id="110" w:name="_Toc428456030"/>
      <w:proofErr w:type="gramStart"/>
      <w:r>
        <w:t>eam.properties</w:t>
      </w:r>
      <w:proofErr w:type="gramEnd"/>
      <w:r>
        <w:t xml:space="preserve"> configuration file</w:t>
      </w:r>
      <w:bookmarkEnd w:id="109"/>
      <w:bookmarkEnd w:id="110"/>
    </w:p>
    <w:p w:rsidR="00222750" w:rsidRDefault="00222750" w:rsidP="00222750"/>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w:t>
      </w:r>
      <w:r>
        <w:rPr>
          <w:rFonts w:ascii="Consolas" w:eastAsia="Calibri" w:hAnsi="Consolas" w:cs="Consolas"/>
          <w:sz w:val="16"/>
          <w:szCs w:val="16"/>
        </w:rPr>
        <w: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This</w:t>
      </w:r>
      <w:proofErr w:type="gramEnd"/>
      <w:r w:rsidRPr="00031316">
        <w:rPr>
          <w:rFonts w:ascii="Consolas" w:eastAsia="Calibri" w:hAnsi="Consolas" w:cs="Consolas"/>
          <w:sz w:val="16"/>
          <w:szCs w:val="16"/>
        </w:rPr>
        <w:t xml:space="preserve"> is a sample configuration file for Application Manager.</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You</w:t>
      </w:r>
      <w:proofErr w:type="gramEnd"/>
      <w:r w:rsidRPr="00031316">
        <w:rPr>
          <w:rFonts w:ascii="Consolas" w:eastAsia="Calibri" w:hAnsi="Consolas" w:cs="Consolas"/>
          <w:sz w:val="16"/>
          <w:szCs w:val="16"/>
        </w:rPr>
        <w:t xml:space="preserve"> can copy and paste these settings to "eam.properties" file and modify them accordingly.</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w:t>
      </w:r>
      <w:r>
        <w:rPr>
          <w:rFonts w:ascii="Consolas" w:eastAsia="Calibri" w:hAnsi="Consolas" w:cs="Consolas"/>
          <w:sz w:val="16"/>
          <w:szCs w:val="16"/>
        </w:rPr>
        <w:t>========</w:t>
      </w:r>
    </w:p>
    <w:p w:rsidR="00222750" w:rsidRPr="00031316" w:rsidRDefault="00222750" w:rsidP="00222750">
      <w:pPr>
        <w:autoSpaceDE w:val="0"/>
        <w:autoSpaceDN w:val="0"/>
        <w:adjustRightInd w:val="0"/>
        <w:spacing w:after="0"/>
        <w:rPr>
          <w:rFonts w:ascii="Consolas" w:eastAsia="Calibri" w:hAnsi="Consolas" w:cs="Consolas"/>
          <w:sz w:val="16"/>
          <w:szCs w:val="16"/>
        </w:rPr>
      </w:pP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Pick only one of the following profiles, based on your databases in dsConfig.xml file: oracle, </w:t>
      </w:r>
      <w:r w:rsidRPr="00031316">
        <w:rPr>
          <w:rFonts w:ascii="Consolas" w:eastAsia="Calibri" w:hAnsi="Consolas" w:cs="Consolas"/>
          <w:color w:val="000000"/>
          <w:sz w:val="16"/>
          <w:szCs w:val="16"/>
        </w:rPr>
        <w:t>sqlserver</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spring.profiles.active = </w:t>
      </w:r>
      <w:r w:rsidRPr="00031316">
        <w:rPr>
          <w:rFonts w:ascii="Consolas" w:eastAsia="Calibri" w:hAnsi="Consolas" w:cs="Consolas"/>
          <w:color w:val="000000"/>
          <w:sz w:val="16"/>
          <w:szCs w:val="16"/>
        </w:rPr>
        <w:t>sqlserver</w:t>
      </w:r>
    </w:p>
    <w:p w:rsidR="00222750" w:rsidRPr="00031316" w:rsidRDefault="00222750" w:rsidP="00222750">
      <w:pPr>
        <w:autoSpaceDE w:val="0"/>
        <w:autoSpaceDN w:val="0"/>
        <w:adjustRightInd w:val="0"/>
        <w:spacing w:after="0"/>
        <w:rPr>
          <w:rFonts w:ascii="Consolas" w:eastAsia="Calibri" w:hAnsi="Consolas" w:cs="Consolas"/>
          <w:sz w:val="16"/>
          <w:szCs w:val="16"/>
        </w:rPr>
      </w:pPr>
    </w:p>
    <w:p w:rsidR="00222750" w:rsidRPr="00031316" w:rsidRDefault="00222750" w:rsidP="00222750">
      <w:pPr>
        <w:autoSpaceDE w:val="0"/>
        <w:autoSpaceDN w:val="0"/>
        <w:adjustRightInd w:val="0"/>
        <w:spacing w:after="0"/>
        <w:rPr>
          <w:rFonts w:ascii="Consolas" w:eastAsia="Calibri" w:hAnsi="Consolas" w:cs="Consolas"/>
          <w:sz w:val="16"/>
          <w:szCs w:val="16"/>
        </w:rPr>
      </w:pP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The</w:t>
      </w:r>
      <w:proofErr w:type="gramEnd"/>
      <w:r w:rsidRPr="00031316">
        <w:rPr>
          <w:rFonts w:ascii="Consolas" w:eastAsia="Calibri" w:hAnsi="Consolas" w:cs="Consolas"/>
          <w:sz w:val="16"/>
          <w:szCs w:val="16"/>
        </w:rPr>
        <w:t xml:space="preserve"> temporary folder to store eAM files</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temp.file.path = C</w:t>
      </w:r>
      <w:proofErr w:type="gramStart"/>
      <w:r w:rsidRPr="00031316">
        <w:rPr>
          <w:rFonts w:ascii="Consolas" w:eastAsia="Calibri" w:hAnsi="Consolas" w:cs="Consolas"/>
          <w:sz w:val="16"/>
          <w:szCs w:val="16"/>
        </w:rPr>
        <w:t>:/</w:t>
      </w:r>
      <w:proofErr w:type="gramEnd"/>
      <w:r w:rsidRPr="00031316">
        <w:rPr>
          <w:rFonts w:ascii="Consolas" w:eastAsia="Calibri" w:hAnsi="Consolas" w:cs="Consolas"/>
          <w:sz w:val="16"/>
          <w:szCs w:val="16"/>
        </w:rPr>
        <w:t>/eam_temp</w:t>
      </w:r>
    </w:p>
    <w:p w:rsidR="00222750" w:rsidRPr="00031316" w:rsidRDefault="00222750" w:rsidP="00222750">
      <w:pPr>
        <w:autoSpaceDE w:val="0"/>
        <w:autoSpaceDN w:val="0"/>
        <w:adjustRightInd w:val="0"/>
        <w:spacing w:after="0"/>
        <w:rPr>
          <w:rFonts w:ascii="Consolas" w:eastAsia="Calibri" w:hAnsi="Consolas" w:cs="Consolas"/>
          <w:sz w:val="16"/>
          <w:szCs w:val="16"/>
        </w:rPr>
      </w:pPr>
    </w:p>
    <w:p w:rsidR="00222750" w:rsidRPr="00031316" w:rsidRDefault="00222750" w:rsidP="00222750">
      <w:pPr>
        <w:autoSpaceDE w:val="0"/>
        <w:autoSpaceDN w:val="0"/>
        <w:adjustRightInd w:val="0"/>
        <w:spacing w:after="0"/>
        <w:rPr>
          <w:rFonts w:ascii="Consolas" w:eastAsia="Calibri" w:hAnsi="Consolas" w:cs="Consolas"/>
          <w:sz w:val="16"/>
          <w:szCs w:val="16"/>
        </w:rPr>
      </w:pP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The</w:t>
      </w:r>
      <w:proofErr w:type="gramEnd"/>
      <w:r w:rsidRPr="00031316">
        <w:rPr>
          <w:rFonts w:ascii="Consolas" w:eastAsia="Calibri" w:hAnsi="Consolas" w:cs="Consolas"/>
          <w:sz w:val="16"/>
          <w:szCs w:val="16"/>
        </w:rPr>
        <w:t xml:space="preserve"> maximum size for files which can be uploaded in the application. </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Accepts</w:t>
      </w:r>
      <w:proofErr w:type="gramEnd"/>
      <w:r w:rsidRPr="00031316">
        <w:rPr>
          <w:rFonts w:ascii="Consolas" w:eastAsia="Calibri" w:hAnsi="Consolas" w:cs="Consolas"/>
          <w:sz w:val="16"/>
          <w:szCs w:val="16"/>
        </w:rPr>
        <w:t xml:space="preserve"> numbers followed by "KB" or "MB".</w:t>
      </w:r>
    </w:p>
    <w:p w:rsidR="00222750" w:rsidRPr="007A0E87" w:rsidRDefault="00222750" w:rsidP="00222750">
      <w:pPr>
        <w:rPr>
          <w:rFonts w:ascii="Consolas" w:eastAsia="Calibri" w:hAnsi="Consolas" w:cs="Consolas"/>
          <w:sz w:val="16"/>
          <w:szCs w:val="16"/>
        </w:rPr>
      </w:pPr>
      <w:proofErr w:type="gramStart"/>
      <w:r w:rsidRPr="00031316">
        <w:rPr>
          <w:rFonts w:ascii="Consolas" w:eastAsia="Calibri" w:hAnsi="Consolas" w:cs="Consolas"/>
          <w:sz w:val="16"/>
          <w:szCs w:val="16"/>
        </w:rPr>
        <w:t>multipart.max-file-size</w:t>
      </w:r>
      <w:proofErr w:type="gramEnd"/>
      <w:r w:rsidRPr="00031316">
        <w:rPr>
          <w:rFonts w:ascii="Consolas" w:eastAsia="Calibri" w:hAnsi="Consolas" w:cs="Consolas"/>
          <w:sz w:val="16"/>
          <w:szCs w:val="16"/>
        </w:rPr>
        <w:t xml:space="preserve"> = 100MB</w:t>
      </w:r>
    </w:p>
    <w:p w:rsidR="00222750" w:rsidRDefault="00222750" w:rsidP="00222750">
      <w:pPr>
        <w:spacing w:after="0"/>
        <w:rPr>
          <w:rFonts w:ascii="Consolas" w:eastAsia="Calibri" w:hAnsi="Consolas" w:cs="Consolas"/>
          <w:sz w:val="16"/>
          <w:szCs w:val="16"/>
        </w:rPr>
      </w:pPr>
      <w:r>
        <w:rPr>
          <w:rFonts w:ascii="Consolas" w:eastAsia="Calibri" w:hAnsi="Consolas" w:cs="Consolas"/>
          <w:sz w:val="16"/>
          <w:szCs w:val="16"/>
        </w:rPr>
        <w:br w:type="page"/>
      </w:r>
    </w:p>
    <w:p w:rsidR="00222750" w:rsidRDefault="00222750" w:rsidP="0023677C">
      <w:pPr>
        <w:pStyle w:val="Heading2"/>
      </w:pPr>
      <w:bookmarkStart w:id="111" w:name="_Sample_dsConfig.xml_configuration"/>
      <w:bookmarkStart w:id="112" w:name="_Toc427757308"/>
      <w:bookmarkStart w:id="113" w:name="_Toc428456031"/>
      <w:bookmarkEnd w:id="111"/>
      <w:r>
        <w:lastRenderedPageBreak/>
        <w:t>Sample dsConfig.xml configuration file</w:t>
      </w:r>
      <w:bookmarkEnd w:id="112"/>
      <w:bookmarkEnd w:id="113"/>
    </w:p>
    <w:p w:rsidR="00222750" w:rsidRPr="00031316" w:rsidRDefault="00222750" w:rsidP="00222750">
      <w:pPr>
        <w:autoSpaceDE w:val="0"/>
        <w:autoSpaceDN w:val="0"/>
        <w:adjustRightInd w:val="0"/>
        <w:spacing w:after="0"/>
        <w:rPr>
          <w:rFonts w:ascii="Consolas" w:eastAsia="Calibri" w:hAnsi="Consolas" w:cs="Consolas"/>
          <w:sz w:val="16"/>
          <w:szCs w:val="16"/>
        </w:rPr>
      </w:pPr>
      <w:proofErr w:type="gramStart"/>
      <w:r w:rsidRPr="00031316">
        <w:rPr>
          <w:rFonts w:ascii="Consolas" w:eastAsia="Calibri" w:hAnsi="Consolas" w:cs="Consolas"/>
          <w:sz w:val="16"/>
          <w:szCs w:val="16"/>
        </w:rPr>
        <w:t>&lt;?</w:t>
      </w:r>
      <w:r w:rsidRPr="00031316">
        <w:rPr>
          <w:rFonts w:ascii="Consolas" w:eastAsia="Calibri" w:hAnsi="Consolas" w:cs="Consolas"/>
          <w:color w:val="000000"/>
          <w:sz w:val="16"/>
          <w:szCs w:val="16"/>
        </w:rPr>
        <w:t>xml</w:t>
      </w:r>
      <w:proofErr w:type="gramEnd"/>
      <w:r w:rsidRPr="00031316">
        <w:rPr>
          <w:rFonts w:ascii="Consolas" w:eastAsia="Calibri" w:hAnsi="Consolas" w:cs="Consolas"/>
          <w:sz w:val="16"/>
          <w:szCs w:val="16"/>
        </w:rPr>
        <w:t xml:space="preserve"> version="1.0" encoding="UTF-8"?&gt;</w:t>
      </w:r>
    </w:p>
    <w:p w:rsidR="00222750" w:rsidRPr="00031316" w:rsidRDefault="00222750" w:rsidP="00222750">
      <w:pPr>
        <w:autoSpaceDE w:val="0"/>
        <w:autoSpaceDN w:val="0"/>
        <w:adjustRightInd w:val="0"/>
        <w:spacing w:after="0"/>
        <w:rPr>
          <w:rFonts w:ascii="Consolas" w:eastAsia="Calibri" w:hAnsi="Consolas" w:cs="Consolas"/>
          <w:sz w:val="16"/>
          <w:szCs w:val="16"/>
        </w:rPr>
      </w:pP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&lt;beans </w:t>
      </w:r>
      <w:r w:rsidRPr="00031316">
        <w:rPr>
          <w:rFonts w:ascii="Consolas" w:eastAsia="Calibri" w:hAnsi="Consolas" w:cs="Consolas"/>
          <w:color w:val="000000"/>
          <w:sz w:val="16"/>
          <w:szCs w:val="16"/>
        </w:rPr>
        <w:t>xmlns</w:t>
      </w:r>
      <w:r w:rsidRPr="00031316">
        <w:rPr>
          <w:rFonts w:ascii="Consolas" w:eastAsia="Calibri" w:hAnsi="Consolas" w:cs="Consolas"/>
          <w:sz w:val="16"/>
          <w:szCs w:val="16"/>
        </w:rPr>
        <w:t>="http://www.springframework.org/schema/beans"</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xmlns:xsi="http://www.w3.org/2001/XMLSchema-instance"</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xmlns:context="http://www.springframework.org/schema/context"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xmlns:security="http://www.springframework.org/schema/security"</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xsi:schemaLocation="http://www.springframework.org/schema/beans</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http://www.springframework.org/schema/beans/spring-beans-4.0.xsd"&gt;</w:t>
      </w:r>
    </w:p>
    <w:p w:rsidR="00222750" w:rsidRPr="00031316" w:rsidRDefault="00222750" w:rsidP="00222750">
      <w:pPr>
        <w:autoSpaceDE w:val="0"/>
        <w:autoSpaceDN w:val="0"/>
        <w:adjustRightInd w:val="0"/>
        <w:spacing w:after="0"/>
        <w:rPr>
          <w:rFonts w:ascii="Consolas" w:eastAsia="Calibri" w:hAnsi="Consolas" w:cs="Consolas"/>
          <w:sz w:val="16"/>
          <w:szCs w:val="16"/>
        </w:rPr>
      </w:pP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&lt;!--</w:t>
      </w:r>
      <w:proofErr w:type="gramEnd"/>
      <w:r w:rsidRPr="00031316">
        <w:rPr>
          <w:rFonts w:ascii="Consolas" w:eastAsia="Calibri" w:hAnsi="Consolas" w:cs="Consolas"/>
          <w:sz w:val="16"/>
          <w:szCs w:val="16"/>
        </w:rPr>
        <w:t xml:space="preserve"> Parent data source for SQL Server database. DO NOT EDIT </w:t>
      </w:r>
      <w:proofErr w:type="gramStart"/>
      <w:r w:rsidRPr="00031316">
        <w:rPr>
          <w:rFonts w:ascii="Consolas" w:eastAsia="Calibri" w:hAnsi="Consolas" w:cs="Consolas"/>
          <w:sz w:val="16"/>
          <w:szCs w:val="16"/>
        </w:rPr>
        <w:t>--&gt;</w:t>
      </w:r>
      <w:proofErr w:type="gramEnd"/>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&lt;bean id="parentSQLServerDataSource"</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class</w:t>
      </w:r>
      <w:proofErr w:type="gramEnd"/>
      <w:r w:rsidRPr="00031316">
        <w:rPr>
          <w:rFonts w:ascii="Consolas" w:eastAsia="Calibri" w:hAnsi="Consolas" w:cs="Consolas"/>
          <w:sz w:val="16"/>
          <w:szCs w:val="16"/>
        </w:rPr>
        <w:t>="org.springframework.jdbc.datasource.DriverManagerDataSource"</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abstract</w:t>
      </w:r>
      <w:proofErr w:type="gramEnd"/>
      <w:r w:rsidRPr="00031316">
        <w:rPr>
          <w:rFonts w:ascii="Consolas" w:eastAsia="Calibri" w:hAnsi="Consolas" w:cs="Consolas"/>
          <w:sz w:val="16"/>
          <w:szCs w:val="16"/>
        </w:rPr>
        <w:t>="true"&gt;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&lt;property name="driverClassName" value="com.microsoft.sqlserver.jdbc.SQLServerDriver" /&gt;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&lt;/bean&gt;</w:t>
      </w:r>
    </w:p>
    <w:p w:rsidR="00222750" w:rsidRPr="00031316" w:rsidRDefault="00222750" w:rsidP="00222750">
      <w:pPr>
        <w:autoSpaceDE w:val="0"/>
        <w:autoSpaceDN w:val="0"/>
        <w:adjustRightInd w:val="0"/>
        <w:spacing w:after="0"/>
        <w:rPr>
          <w:rFonts w:ascii="Consolas" w:eastAsia="Calibri" w:hAnsi="Consolas" w:cs="Consolas"/>
          <w:sz w:val="16"/>
          <w:szCs w:val="16"/>
        </w:rPr>
      </w:pP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&lt;!--</w:t>
      </w:r>
      <w:proofErr w:type="gramEnd"/>
      <w:r w:rsidRPr="00031316">
        <w:rPr>
          <w:rFonts w:ascii="Consolas" w:eastAsia="Calibri" w:hAnsi="Consolas" w:cs="Consolas"/>
          <w:sz w:val="16"/>
          <w:szCs w:val="16"/>
        </w:rPr>
        <w:t xml:space="preserve"> Parent data source for Oracle database. DO NOT EDIT </w:t>
      </w:r>
      <w:proofErr w:type="gramStart"/>
      <w:r w:rsidRPr="00031316">
        <w:rPr>
          <w:rFonts w:ascii="Consolas" w:eastAsia="Calibri" w:hAnsi="Consolas" w:cs="Consolas"/>
          <w:sz w:val="16"/>
          <w:szCs w:val="16"/>
        </w:rPr>
        <w:t>--&gt;</w:t>
      </w:r>
      <w:proofErr w:type="gramEnd"/>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&lt;bean id="parentOracleDataSource"</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class</w:t>
      </w:r>
      <w:proofErr w:type="gramEnd"/>
      <w:r w:rsidRPr="00031316">
        <w:rPr>
          <w:rFonts w:ascii="Consolas" w:eastAsia="Calibri" w:hAnsi="Consolas" w:cs="Consolas"/>
          <w:sz w:val="16"/>
          <w:szCs w:val="16"/>
        </w:rPr>
        <w:t>="org.springframework.jdbc.datasource.DriverManagerDataSource"</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abstract</w:t>
      </w:r>
      <w:proofErr w:type="gramEnd"/>
      <w:r w:rsidRPr="00031316">
        <w:rPr>
          <w:rFonts w:ascii="Consolas" w:eastAsia="Calibri" w:hAnsi="Consolas" w:cs="Consolas"/>
          <w:sz w:val="16"/>
          <w:szCs w:val="16"/>
        </w:rPr>
        <w:t>="true"&gt;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&lt;property name="driverClassName" value="oracle.jdbc.driver.OracleDriver" /&gt;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&lt;/bean&gt;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&lt;!--</w:t>
      </w:r>
      <w:proofErr w:type="gramEnd"/>
      <w:r w:rsidRPr="00031316">
        <w:rPr>
          <w:rFonts w:ascii="Consolas" w:eastAsia="Calibri" w:hAnsi="Consolas" w:cs="Consolas"/>
          <w:sz w:val="16"/>
          <w:szCs w:val="16"/>
        </w:rPr>
        <w:t xml:space="preserve"> Define one or more data sources of the same parent type. --&gt; </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&lt;!--</w:t>
      </w:r>
      <w:proofErr w:type="gramEnd"/>
      <w:r w:rsidRPr="00031316">
        <w:rPr>
          <w:rFonts w:ascii="Consolas" w:eastAsia="Calibri" w:hAnsi="Consolas" w:cs="Consolas"/>
          <w:sz w:val="16"/>
          <w:szCs w:val="16"/>
        </w:rPr>
        <w:t xml:space="preserve"> Use the parent attribute depending on Oracle/ SQL Server --&gt;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&lt;!--</w:t>
      </w:r>
      <w:proofErr w:type="gramEnd"/>
      <w:r w:rsidRPr="00031316">
        <w:rPr>
          <w:rFonts w:ascii="Consolas" w:eastAsia="Calibri" w:hAnsi="Consolas" w:cs="Consolas"/>
          <w:sz w:val="16"/>
          <w:szCs w:val="16"/>
        </w:rPr>
        <w:t xml:space="preserve"> If Oracle, use parent="parentOracleDataSource" --&gt;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&lt;!--</w:t>
      </w:r>
      <w:proofErr w:type="gramEnd"/>
      <w:r w:rsidRPr="00031316">
        <w:rPr>
          <w:rFonts w:ascii="Consolas" w:eastAsia="Calibri" w:hAnsi="Consolas" w:cs="Consolas"/>
          <w:sz w:val="16"/>
          <w:szCs w:val="16"/>
        </w:rPr>
        <w:t xml:space="preserve"> If SQL Server, use parent="parentSQLServerDataSource" --&gt;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&lt;!--</w:t>
      </w:r>
      <w:proofErr w:type="gramEnd"/>
      <w:r w:rsidRPr="00031316">
        <w:rPr>
          <w:rFonts w:ascii="Consolas" w:eastAsia="Calibri" w:hAnsi="Consolas" w:cs="Consolas"/>
          <w:sz w:val="16"/>
          <w:szCs w:val="16"/>
        </w:rPr>
        <w:t xml:space="preserve"> Note that you can use only one of the two parent's, </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i.e</w:t>
      </w:r>
      <w:proofErr w:type="gramEnd"/>
      <w:r w:rsidRPr="00031316">
        <w:rPr>
          <w:rFonts w:ascii="Consolas" w:eastAsia="Calibri" w:hAnsi="Consolas" w:cs="Consolas"/>
          <w:sz w:val="16"/>
          <w:szCs w:val="16"/>
        </w:rPr>
        <w:t>. the configuration should contain either Oracle/ SQLServer data source, and NOT both. --&gt;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&lt;bean id="devDataSource" parent="parentSQLServerDataSource"&gt;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&lt;property name="</w:t>
      </w:r>
      <w:r w:rsidRPr="00031316">
        <w:rPr>
          <w:rFonts w:ascii="Consolas" w:eastAsia="Calibri" w:hAnsi="Consolas" w:cs="Consolas"/>
          <w:color w:val="000000"/>
          <w:sz w:val="16"/>
          <w:szCs w:val="16"/>
        </w:rPr>
        <w:t>url</w:t>
      </w:r>
      <w:r w:rsidRPr="00031316">
        <w:rPr>
          <w:rFonts w:ascii="Consolas" w:eastAsia="Calibri" w:hAnsi="Consolas" w:cs="Consolas"/>
          <w:sz w:val="16"/>
          <w:szCs w:val="16"/>
        </w:rPr>
        <w:t>" value="jdbc</w:t>
      </w:r>
      <w:proofErr w:type="gramStart"/>
      <w:r w:rsidRPr="00031316">
        <w:rPr>
          <w:rFonts w:ascii="Consolas" w:eastAsia="Calibri" w:hAnsi="Consolas" w:cs="Consolas"/>
          <w:sz w:val="16"/>
          <w:szCs w:val="16"/>
        </w:rPr>
        <w:t>:sqlserver</w:t>
      </w:r>
      <w:proofErr w:type="gramEnd"/>
      <w:r w:rsidRPr="00031316">
        <w:rPr>
          <w:rFonts w:ascii="Consolas" w:eastAsia="Calibri" w:hAnsi="Consolas" w:cs="Consolas"/>
          <w:sz w:val="16"/>
          <w:szCs w:val="16"/>
        </w:rPr>
        <w:t>://</w:t>
      </w:r>
      <w:r w:rsidRPr="00031316">
        <w:rPr>
          <w:rFonts w:ascii="Consolas" w:eastAsia="Calibri" w:hAnsi="Consolas" w:cs="Consolas"/>
          <w:color w:val="000000"/>
          <w:sz w:val="16"/>
          <w:szCs w:val="16"/>
        </w:rPr>
        <w:t>localhost</w:t>
      </w:r>
      <w:r w:rsidRPr="00031316">
        <w:rPr>
          <w:rFonts w:ascii="Consolas" w:eastAsia="Calibri" w:hAnsi="Consolas" w:cs="Consolas"/>
          <w:sz w:val="16"/>
          <w:szCs w:val="16"/>
        </w:rPr>
        <w:t>:1433;databaseName=</w:t>
      </w:r>
      <w:r w:rsidRPr="00031316">
        <w:rPr>
          <w:rFonts w:ascii="Consolas" w:eastAsia="Calibri" w:hAnsi="Consolas" w:cs="Consolas"/>
          <w:color w:val="000000"/>
          <w:sz w:val="16"/>
          <w:szCs w:val="16"/>
        </w:rPr>
        <w:t>devdb</w:t>
      </w:r>
      <w:r w:rsidRPr="00031316">
        <w:rPr>
          <w:rFonts w:ascii="Consolas" w:eastAsia="Calibri" w:hAnsi="Consolas" w:cs="Consolas"/>
          <w:sz w:val="16"/>
          <w:szCs w:val="16"/>
        </w:rPr>
        <w:t>"/&gt;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&lt;property name="</w:t>
      </w:r>
      <w:r w:rsidRPr="00031316">
        <w:rPr>
          <w:rFonts w:ascii="Consolas" w:eastAsia="Calibri" w:hAnsi="Consolas" w:cs="Consolas"/>
          <w:color w:val="000000"/>
          <w:sz w:val="16"/>
          <w:szCs w:val="16"/>
        </w:rPr>
        <w:t>username</w:t>
      </w:r>
      <w:r w:rsidRPr="00031316">
        <w:rPr>
          <w:rFonts w:ascii="Consolas" w:eastAsia="Calibri" w:hAnsi="Consolas" w:cs="Consolas"/>
          <w:sz w:val="16"/>
          <w:szCs w:val="16"/>
        </w:rPr>
        <w:t>" value="user"/&gt;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&lt;property name="password" value="password"/&gt;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&lt;/bean&gt;</w:t>
      </w:r>
    </w:p>
    <w:p w:rsidR="00222750" w:rsidRPr="00031316" w:rsidRDefault="00222750" w:rsidP="00222750">
      <w:pPr>
        <w:autoSpaceDE w:val="0"/>
        <w:autoSpaceDN w:val="0"/>
        <w:adjustRightInd w:val="0"/>
        <w:spacing w:after="0"/>
        <w:rPr>
          <w:rFonts w:ascii="Consolas" w:eastAsia="Calibri" w:hAnsi="Consolas" w:cs="Consolas"/>
          <w:sz w:val="16"/>
          <w:szCs w:val="16"/>
        </w:rPr>
      </w:pP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&lt;bean id="qaDataSource" parent="parentSQLServerDataSource"&gt;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&lt;property name="</w:t>
      </w:r>
      <w:r w:rsidRPr="00031316">
        <w:rPr>
          <w:rFonts w:ascii="Consolas" w:eastAsia="Calibri" w:hAnsi="Consolas" w:cs="Consolas"/>
          <w:color w:val="000000"/>
          <w:sz w:val="16"/>
          <w:szCs w:val="16"/>
        </w:rPr>
        <w:t>url</w:t>
      </w:r>
      <w:r w:rsidRPr="00031316">
        <w:rPr>
          <w:rFonts w:ascii="Consolas" w:eastAsia="Calibri" w:hAnsi="Consolas" w:cs="Consolas"/>
          <w:sz w:val="16"/>
          <w:szCs w:val="16"/>
        </w:rPr>
        <w:t>" value="jdbc</w:t>
      </w:r>
      <w:proofErr w:type="gramStart"/>
      <w:r w:rsidRPr="00031316">
        <w:rPr>
          <w:rFonts w:ascii="Consolas" w:eastAsia="Calibri" w:hAnsi="Consolas" w:cs="Consolas"/>
          <w:sz w:val="16"/>
          <w:szCs w:val="16"/>
        </w:rPr>
        <w:t>:sqlserver</w:t>
      </w:r>
      <w:proofErr w:type="gramEnd"/>
      <w:r w:rsidRPr="00031316">
        <w:rPr>
          <w:rFonts w:ascii="Consolas" w:eastAsia="Calibri" w:hAnsi="Consolas" w:cs="Consolas"/>
          <w:sz w:val="16"/>
          <w:szCs w:val="16"/>
        </w:rPr>
        <w:t>://</w:t>
      </w:r>
      <w:r w:rsidRPr="00031316">
        <w:rPr>
          <w:rFonts w:ascii="Consolas" w:eastAsia="Calibri" w:hAnsi="Consolas" w:cs="Consolas"/>
          <w:color w:val="000000"/>
          <w:sz w:val="16"/>
          <w:szCs w:val="16"/>
        </w:rPr>
        <w:t>localhost</w:t>
      </w:r>
      <w:r w:rsidRPr="00031316">
        <w:rPr>
          <w:rFonts w:ascii="Consolas" w:eastAsia="Calibri" w:hAnsi="Consolas" w:cs="Consolas"/>
          <w:sz w:val="16"/>
          <w:szCs w:val="16"/>
        </w:rPr>
        <w:t>:1433;databaseName=</w:t>
      </w:r>
      <w:r w:rsidRPr="00031316">
        <w:rPr>
          <w:rFonts w:ascii="Consolas" w:eastAsia="Calibri" w:hAnsi="Consolas" w:cs="Consolas"/>
          <w:color w:val="000000"/>
          <w:sz w:val="16"/>
          <w:szCs w:val="16"/>
        </w:rPr>
        <w:t>qadb</w:t>
      </w:r>
      <w:r w:rsidRPr="00031316">
        <w:rPr>
          <w:rFonts w:ascii="Consolas" w:eastAsia="Calibri" w:hAnsi="Consolas" w:cs="Consolas"/>
          <w:sz w:val="16"/>
          <w:szCs w:val="16"/>
        </w:rPr>
        <w:t>"/&gt;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&lt;property name="</w:t>
      </w:r>
      <w:r w:rsidRPr="00031316">
        <w:rPr>
          <w:rFonts w:ascii="Consolas" w:eastAsia="Calibri" w:hAnsi="Consolas" w:cs="Consolas"/>
          <w:color w:val="000000"/>
          <w:sz w:val="16"/>
          <w:szCs w:val="16"/>
        </w:rPr>
        <w:t>username</w:t>
      </w:r>
      <w:r w:rsidRPr="00031316">
        <w:rPr>
          <w:rFonts w:ascii="Consolas" w:eastAsia="Calibri" w:hAnsi="Consolas" w:cs="Consolas"/>
          <w:sz w:val="16"/>
          <w:szCs w:val="16"/>
        </w:rPr>
        <w:t>" value="user"/&gt;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&lt;property name="password" value="password"/&gt;   </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&lt;/bean&gt;</w:t>
      </w:r>
    </w:p>
    <w:p w:rsidR="00222750" w:rsidRPr="00031316" w:rsidRDefault="00222750" w:rsidP="00222750">
      <w:pPr>
        <w:autoSpaceDE w:val="0"/>
        <w:autoSpaceDN w:val="0"/>
        <w:adjustRightInd w:val="0"/>
        <w:spacing w:after="0"/>
        <w:rPr>
          <w:rFonts w:ascii="Consolas" w:eastAsia="Calibri" w:hAnsi="Consolas" w:cs="Consolas"/>
          <w:sz w:val="16"/>
          <w:szCs w:val="16"/>
        </w:rPr>
      </w:pP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&lt;!--</w:t>
      </w:r>
      <w:proofErr w:type="gramEnd"/>
      <w:r w:rsidRPr="00031316">
        <w:rPr>
          <w:rFonts w:ascii="Consolas" w:eastAsia="Calibri" w:hAnsi="Consolas" w:cs="Consolas"/>
          <w:sz w:val="16"/>
          <w:szCs w:val="16"/>
        </w:rPr>
        <w:t xml:space="preserve"> Define the key mappings for different data sources, and select the default data source. --&gt;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&lt;!--</w:t>
      </w:r>
      <w:proofErr w:type="gramEnd"/>
      <w:r w:rsidRPr="00031316">
        <w:rPr>
          <w:rFonts w:ascii="Consolas" w:eastAsia="Calibri" w:hAnsi="Consolas" w:cs="Consolas"/>
          <w:sz w:val="16"/>
          <w:szCs w:val="16"/>
        </w:rPr>
        <w:t xml:space="preserve"> Note that the keys will be used in the UI to display available data sources to the user. --&gt;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&lt;!--</w:t>
      </w:r>
      <w:proofErr w:type="gramEnd"/>
      <w:r w:rsidRPr="00031316">
        <w:rPr>
          <w:rFonts w:ascii="Consolas" w:eastAsia="Calibri" w:hAnsi="Consolas" w:cs="Consolas"/>
          <w:sz w:val="16"/>
          <w:szCs w:val="16"/>
        </w:rPr>
        <w:t xml:space="preserve"> Keys must be unique --&gt;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&lt;bean id="dataSource" class="com.micropact.entellitrak.tenant.CustomRoutingDataSource"&gt;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&lt;property name="targetDataSources"&gt;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&lt;map key-type="java.lang.String"&gt;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&lt;entry key="</w:t>
      </w:r>
      <w:r w:rsidRPr="00031316">
        <w:rPr>
          <w:rFonts w:ascii="Consolas" w:eastAsia="Calibri" w:hAnsi="Consolas" w:cs="Consolas"/>
          <w:color w:val="000000"/>
          <w:sz w:val="16"/>
          <w:szCs w:val="16"/>
        </w:rPr>
        <w:t>Dev</w:t>
      </w:r>
      <w:r w:rsidRPr="00031316">
        <w:rPr>
          <w:rFonts w:ascii="Consolas" w:eastAsia="Calibri" w:hAnsi="Consolas" w:cs="Consolas"/>
          <w:sz w:val="16"/>
          <w:szCs w:val="16"/>
        </w:rPr>
        <w:t xml:space="preserve"> site" value-</w:t>
      </w:r>
      <w:r w:rsidRPr="00031316">
        <w:rPr>
          <w:rFonts w:ascii="Consolas" w:eastAsia="Calibri" w:hAnsi="Consolas" w:cs="Consolas"/>
          <w:color w:val="000000"/>
          <w:sz w:val="16"/>
          <w:szCs w:val="16"/>
        </w:rPr>
        <w:t>ref</w:t>
      </w:r>
      <w:r w:rsidRPr="00031316">
        <w:rPr>
          <w:rFonts w:ascii="Consolas" w:eastAsia="Calibri" w:hAnsi="Consolas" w:cs="Consolas"/>
          <w:sz w:val="16"/>
          <w:szCs w:val="16"/>
        </w:rPr>
        <w:t>="devDataSource"/&gt;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&lt;entry key="QA site" value-</w:t>
      </w:r>
      <w:r w:rsidRPr="00031316">
        <w:rPr>
          <w:rFonts w:ascii="Consolas" w:eastAsia="Calibri" w:hAnsi="Consolas" w:cs="Consolas"/>
          <w:color w:val="000000"/>
          <w:sz w:val="16"/>
          <w:szCs w:val="16"/>
        </w:rPr>
        <w:t>ref</w:t>
      </w:r>
      <w:r w:rsidRPr="00031316">
        <w:rPr>
          <w:rFonts w:ascii="Consolas" w:eastAsia="Calibri" w:hAnsi="Consolas" w:cs="Consolas"/>
          <w:sz w:val="16"/>
          <w:szCs w:val="16"/>
        </w:rPr>
        <w:t>="qaDataSource"/&gt;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&lt;/map&gt;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&lt;/property&gt;</w:t>
      </w:r>
    </w:p>
    <w:p w:rsidR="00762B7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&lt;!--</w:t>
      </w:r>
      <w:proofErr w:type="gramEnd"/>
      <w:r w:rsidRPr="00031316">
        <w:rPr>
          <w:rFonts w:ascii="Consolas" w:eastAsia="Calibri" w:hAnsi="Consolas" w:cs="Consolas"/>
          <w:sz w:val="16"/>
          <w:szCs w:val="16"/>
        </w:rPr>
        <w:t xml:space="preserve"> Must pick one of the data sources as the default data source --&gt;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&lt;property name="defaultTargetDataSource" </w:t>
      </w:r>
      <w:r w:rsidRPr="00031316">
        <w:rPr>
          <w:rFonts w:ascii="Consolas" w:eastAsia="Calibri" w:hAnsi="Consolas" w:cs="Consolas"/>
          <w:color w:val="000000"/>
          <w:sz w:val="16"/>
          <w:szCs w:val="16"/>
        </w:rPr>
        <w:t>ref</w:t>
      </w:r>
      <w:r w:rsidRPr="00031316">
        <w:rPr>
          <w:rFonts w:ascii="Consolas" w:eastAsia="Calibri" w:hAnsi="Consolas" w:cs="Consolas"/>
          <w:sz w:val="16"/>
          <w:szCs w:val="16"/>
        </w:rPr>
        <w:t>="devDataSource"/&gt;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w:t>
      </w:r>
      <w:proofErr w:type="gramStart"/>
      <w:r w:rsidRPr="00031316">
        <w:rPr>
          <w:rFonts w:ascii="Consolas" w:eastAsia="Calibri" w:hAnsi="Consolas" w:cs="Consolas"/>
          <w:sz w:val="16"/>
          <w:szCs w:val="16"/>
        </w:rPr>
        <w:t>&lt;!--</w:t>
      </w:r>
      <w:proofErr w:type="gramEnd"/>
      <w:r w:rsidRPr="00031316">
        <w:rPr>
          <w:rFonts w:ascii="Consolas" w:eastAsia="Calibri" w:hAnsi="Consolas" w:cs="Consolas"/>
          <w:sz w:val="16"/>
          <w:szCs w:val="16"/>
        </w:rPr>
        <w:t xml:space="preserve"> Set to false to reject non-existent data sources connections. DO NOT EDIT </w:t>
      </w:r>
      <w:proofErr w:type="gramStart"/>
      <w:r w:rsidRPr="00031316">
        <w:rPr>
          <w:rFonts w:ascii="Consolas" w:eastAsia="Calibri" w:hAnsi="Consolas" w:cs="Consolas"/>
          <w:sz w:val="16"/>
          <w:szCs w:val="16"/>
        </w:rPr>
        <w:t>--&gt;</w:t>
      </w:r>
      <w:proofErr w:type="gramEnd"/>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&lt;property name="lenientFallback" value="false"/&gt;</w:t>
      </w:r>
    </w:p>
    <w:p w:rsidR="00222750" w:rsidRPr="00031316" w:rsidRDefault="00222750" w:rsidP="00222750">
      <w:pPr>
        <w:autoSpaceDE w:val="0"/>
        <w:autoSpaceDN w:val="0"/>
        <w:adjustRightInd w:val="0"/>
        <w:spacing w:after="0"/>
        <w:rPr>
          <w:rFonts w:ascii="Consolas" w:eastAsia="Calibri" w:hAnsi="Consolas" w:cs="Consolas"/>
          <w:sz w:val="16"/>
          <w:szCs w:val="16"/>
        </w:rPr>
      </w:pPr>
      <w:r w:rsidRPr="00031316">
        <w:rPr>
          <w:rFonts w:ascii="Consolas" w:eastAsia="Calibri" w:hAnsi="Consolas" w:cs="Consolas"/>
          <w:sz w:val="16"/>
          <w:szCs w:val="16"/>
        </w:rPr>
        <w:t xml:space="preserve">    &lt;/bean&gt;</w:t>
      </w:r>
    </w:p>
    <w:p w:rsidR="00222750" w:rsidRDefault="00222750" w:rsidP="00222750">
      <w:pPr>
        <w:rPr>
          <w:rFonts w:ascii="Consolas" w:eastAsia="Calibri" w:hAnsi="Consolas" w:cs="Consolas"/>
          <w:sz w:val="16"/>
          <w:szCs w:val="16"/>
        </w:rPr>
      </w:pPr>
      <w:r w:rsidRPr="00031316">
        <w:rPr>
          <w:rFonts w:ascii="Consolas" w:eastAsia="Calibri" w:hAnsi="Consolas" w:cs="Consolas"/>
          <w:sz w:val="16"/>
          <w:szCs w:val="16"/>
        </w:rPr>
        <w:t>&lt;/beans&gt;</w:t>
      </w:r>
    </w:p>
    <w:p w:rsidR="00EF3EE4" w:rsidRDefault="00EF3EE4">
      <w:pPr>
        <w:spacing w:after="0"/>
        <w:rPr>
          <w:rFonts w:ascii="Consolas" w:eastAsia="Calibri" w:hAnsi="Consolas" w:cs="Consolas"/>
          <w:sz w:val="16"/>
          <w:szCs w:val="16"/>
        </w:rPr>
      </w:pPr>
      <w:r>
        <w:rPr>
          <w:rFonts w:ascii="Consolas" w:eastAsia="Calibri" w:hAnsi="Consolas" w:cs="Consolas"/>
          <w:sz w:val="16"/>
          <w:szCs w:val="16"/>
        </w:rPr>
        <w:br w:type="page"/>
      </w:r>
    </w:p>
    <w:p w:rsidR="00222750" w:rsidRDefault="00222750" w:rsidP="00222750">
      <w:pPr>
        <w:rPr>
          <w:rFonts w:ascii="Consolas" w:eastAsia="Calibri" w:hAnsi="Consolas" w:cs="Consolas"/>
          <w:sz w:val="16"/>
          <w:szCs w:val="16"/>
        </w:rPr>
      </w:pPr>
    </w:p>
    <w:p w:rsidR="00222750" w:rsidRDefault="00222750" w:rsidP="00222750">
      <w:pPr>
        <w:rPr>
          <w:rFonts w:ascii="Consolas" w:eastAsia="Calibri" w:hAnsi="Consolas" w:cs="Consolas"/>
          <w:sz w:val="16"/>
          <w:szCs w:val="16"/>
        </w:rPr>
      </w:pPr>
    </w:p>
    <w:tbl>
      <w:tblPr>
        <w:tblStyle w:val="TableGrid"/>
        <w:tblpPr w:leftFromText="180" w:rightFromText="180" w:vertAnchor="text" w:horzAnchor="margin" w:tblpXSpec="center" w:tblpY="43"/>
        <w:tblW w:w="10800" w:type="dxa"/>
        <w:tblLook w:val="01E0" w:firstRow="1" w:lastRow="1" w:firstColumn="1" w:lastColumn="1" w:noHBand="0" w:noVBand="0"/>
      </w:tblPr>
      <w:tblGrid>
        <w:gridCol w:w="1800"/>
        <w:gridCol w:w="2149"/>
        <w:gridCol w:w="2302"/>
        <w:gridCol w:w="4549"/>
      </w:tblGrid>
      <w:tr w:rsidR="00222750" w:rsidRPr="00460048" w:rsidTr="00222750">
        <w:tc>
          <w:tcPr>
            <w:tcW w:w="10800" w:type="dxa"/>
            <w:gridSpan w:val="4"/>
            <w:shd w:val="pct15" w:color="auto" w:fill="auto"/>
          </w:tcPr>
          <w:p w:rsidR="00222750" w:rsidRPr="00001F64" w:rsidRDefault="00222750" w:rsidP="00222750">
            <w:pPr>
              <w:pStyle w:val="TableHeader"/>
            </w:pPr>
            <w:bookmarkStart w:id="114" w:name="_Toc418981065"/>
            <w:r w:rsidRPr="00D02B42">
              <w:t>Revision History</w:t>
            </w:r>
            <w:bookmarkEnd w:id="114"/>
          </w:p>
        </w:tc>
      </w:tr>
      <w:tr w:rsidR="00222750" w:rsidRPr="00460048" w:rsidTr="00222750">
        <w:tc>
          <w:tcPr>
            <w:tcW w:w="1800" w:type="dxa"/>
            <w:shd w:val="clear" w:color="auto" w:fill="F3F3F3"/>
          </w:tcPr>
          <w:p w:rsidR="00222750" w:rsidRPr="00222750" w:rsidRDefault="00222750" w:rsidP="00222750">
            <w:pPr>
              <w:pStyle w:val="TableHeader"/>
            </w:pPr>
            <w:bookmarkStart w:id="115" w:name="_Toc418981066"/>
            <w:r w:rsidRPr="00222750">
              <w:t>Version Number</w:t>
            </w:r>
            <w:bookmarkEnd w:id="115"/>
          </w:p>
        </w:tc>
        <w:tc>
          <w:tcPr>
            <w:tcW w:w="2149" w:type="dxa"/>
            <w:shd w:val="clear" w:color="auto" w:fill="F3F3F3"/>
          </w:tcPr>
          <w:p w:rsidR="00222750" w:rsidRPr="00222750" w:rsidRDefault="00222750" w:rsidP="00222750">
            <w:pPr>
              <w:pStyle w:val="TableHeader"/>
            </w:pPr>
            <w:bookmarkStart w:id="116" w:name="_Toc418981067"/>
            <w:r w:rsidRPr="00222750">
              <w:t>Date</w:t>
            </w:r>
            <w:bookmarkEnd w:id="116"/>
          </w:p>
        </w:tc>
        <w:tc>
          <w:tcPr>
            <w:tcW w:w="2302" w:type="dxa"/>
            <w:shd w:val="clear" w:color="auto" w:fill="F3F3F3"/>
          </w:tcPr>
          <w:p w:rsidR="00222750" w:rsidRPr="00222750" w:rsidRDefault="00222750" w:rsidP="00222750">
            <w:pPr>
              <w:pStyle w:val="TableHeader"/>
            </w:pPr>
            <w:bookmarkStart w:id="117" w:name="_Toc418981068"/>
            <w:r w:rsidRPr="00222750">
              <w:t>Author</w:t>
            </w:r>
            <w:bookmarkEnd w:id="117"/>
          </w:p>
        </w:tc>
        <w:tc>
          <w:tcPr>
            <w:tcW w:w="4549" w:type="dxa"/>
            <w:shd w:val="clear" w:color="auto" w:fill="F3F3F3"/>
          </w:tcPr>
          <w:p w:rsidR="00222750" w:rsidRPr="00222750" w:rsidRDefault="00222750" w:rsidP="00222750">
            <w:pPr>
              <w:pStyle w:val="TableHeader"/>
            </w:pPr>
            <w:bookmarkStart w:id="118" w:name="_Toc418981069"/>
            <w:r w:rsidRPr="00222750">
              <w:t>Description</w:t>
            </w:r>
            <w:bookmarkEnd w:id="118"/>
          </w:p>
        </w:tc>
      </w:tr>
      <w:tr w:rsidR="00222750" w:rsidRPr="00460048" w:rsidTr="00222750">
        <w:tc>
          <w:tcPr>
            <w:tcW w:w="1800" w:type="dxa"/>
          </w:tcPr>
          <w:p w:rsidR="00222750" w:rsidRPr="00001F64" w:rsidRDefault="00222750" w:rsidP="00222750">
            <w:pPr>
              <w:pStyle w:val="TableNormal1"/>
            </w:pPr>
            <w:r>
              <w:t>1.0</w:t>
            </w:r>
          </w:p>
        </w:tc>
        <w:tc>
          <w:tcPr>
            <w:tcW w:w="2149" w:type="dxa"/>
          </w:tcPr>
          <w:p w:rsidR="00222750" w:rsidRPr="00001F64" w:rsidRDefault="00222750" w:rsidP="004627E5">
            <w:pPr>
              <w:pStyle w:val="TableNormal1"/>
            </w:pPr>
            <w:r>
              <w:t>08/2</w:t>
            </w:r>
            <w:r w:rsidR="004627E5">
              <w:t>7</w:t>
            </w:r>
            <w:r>
              <w:t>/2015</w:t>
            </w:r>
          </w:p>
        </w:tc>
        <w:tc>
          <w:tcPr>
            <w:tcW w:w="2302" w:type="dxa"/>
          </w:tcPr>
          <w:p w:rsidR="00222750" w:rsidRPr="00001F64" w:rsidRDefault="004627E5" w:rsidP="004627E5">
            <w:pPr>
              <w:pStyle w:val="TableNormal1"/>
            </w:pPr>
            <w:r>
              <w:t>Product Team/Product Information Team</w:t>
            </w:r>
          </w:p>
        </w:tc>
        <w:tc>
          <w:tcPr>
            <w:tcW w:w="4549" w:type="dxa"/>
          </w:tcPr>
          <w:p w:rsidR="00222750" w:rsidRPr="00001F64" w:rsidRDefault="004627E5" w:rsidP="00222750">
            <w:pPr>
              <w:pStyle w:val="TableNormal1"/>
            </w:pPr>
            <w:r>
              <w:t>Initial draft.</w:t>
            </w:r>
          </w:p>
        </w:tc>
      </w:tr>
      <w:tr w:rsidR="00DB4DB9" w:rsidRPr="00460048" w:rsidTr="00222750">
        <w:tc>
          <w:tcPr>
            <w:tcW w:w="1800" w:type="dxa"/>
          </w:tcPr>
          <w:p w:rsidR="00DB4DB9" w:rsidRDefault="00DB4DB9" w:rsidP="00222750">
            <w:pPr>
              <w:pStyle w:val="TableNormal1"/>
            </w:pPr>
          </w:p>
        </w:tc>
        <w:tc>
          <w:tcPr>
            <w:tcW w:w="2149" w:type="dxa"/>
          </w:tcPr>
          <w:p w:rsidR="00DB4DB9" w:rsidRDefault="00DB4DB9" w:rsidP="004627E5">
            <w:pPr>
              <w:pStyle w:val="TableNormal1"/>
            </w:pPr>
          </w:p>
        </w:tc>
        <w:tc>
          <w:tcPr>
            <w:tcW w:w="2302" w:type="dxa"/>
          </w:tcPr>
          <w:p w:rsidR="00DB4DB9" w:rsidRDefault="00DB4DB9" w:rsidP="004627E5">
            <w:pPr>
              <w:pStyle w:val="TableNormal1"/>
            </w:pPr>
            <w:r>
              <w:t>Product Team/Product Information Team</w:t>
            </w:r>
          </w:p>
        </w:tc>
        <w:tc>
          <w:tcPr>
            <w:tcW w:w="4549" w:type="dxa"/>
          </w:tcPr>
          <w:p w:rsidR="00DB4DB9" w:rsidRDefault="00DB4DB9" w:rsidP="00222750">
            <w:pPr>
              <w:pStyle w:val="TableNormal1"/>
            </w:pPr>
          </w:p>
        </w:tc>
      </w:tr>
    </w:tbl>
    <w:p w:rsidR="00222750" w:rsidRPr="00031316" w:rsidRDefault="00222750" w:rsidP="00222750">
      <w:pPr>
        <w:rPr>
          <w:sz w:val="16"/>
          <w:szCs w:val="16"/>
        </w:rPr>
      </w:pPr>
    </w:p>
    <w:p w:rsidR="00222750" w:rsidRPr="00222750" w:rsidRDefault="00222750" w:rsidP="00222750">
      <w:pPr>
        <w:pStyle w:val="NormalKeepwithNext"/>
      </w:pPr>
    </w:p>
    <w:p w:rsidR="00C43AD7" w:rsidRPr="00C43AD7" w:rsidRDefault="00C43AD7" w:rsidP="00C43AD7">
      <w:pPr>
        <w:rPr>
          <w:rFonts w:eastAsia="Calibri"/>
        </w:rPr>
      </w:pPr>
    </w:p>
    <w:sectPr w:rsidR="00C43AD7" w:rsidRPr="00C43AD7" w:rsidSect="00E37DDB">
      <w:headerReference w:type="even" r:id="rId23"/>
      <w:headerReference w:type="default" r:id="rId24"/>
      <w:headerReference w:type="first" r:id="rId25"/>
      <w:pgSz w:w="12240" w:h="15840" w:code="1"/>
      <w:pgMar w:top="1710" w:right="1008" w:bottom="1890" w:left="1008" w:header="720" w:footer="4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386" w:rsidRDefault="00067386" w:rsidP="006B68D7">
      <w:r>
        <w:separator/>
      </w:r>
    </w:p>
    <w:p w:rsidR="00067386" w:rsidRDefault="00067386"/>
  </w:endnote>
  <w:endnote w:type="continuationSeparator" w:id="0">
    <w:p w:rsidR="00067386" w:rsidRDefault="00067386" w:rsidP="006B68D7">
      <w:r>
        <w:continuationSeparator/>
      </w:r>
    </w:p>
    <w:p w:rsidR="00067386" w:rsidRDefault="00067386"/>
  </w:endnote>
  <w:endnote w:type="continuationNotice" w:id="1">
    <w:p w:rsidR="00067386" w:rsidRDefault="00067386" w:rsidP="006B68D7"/>
    <w:p w:rsidR="00067386" w:rsidRDefault="00067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onac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386" w:rsidRDefault="00067386" w:rsidP="006B68D7">
      <w:r>
        <w:separator/>
      </w:r>
    </w:p>
    <w:p w:rsidR="00067386" w:rsidRDefault="00067386"/>
  </w:footnote>
  <w:footnote w:type="continuationSeparator" w:id="0">
    <w:p w:rsidR="00067386" w:rsidRDefault="00067386" w:rsidP="006B68D7">
      <w:r>
        <w:continuationSeparator/>
      </w:r>
    </w:p>
    <w:p w:rsidR="00067386" w:rsidRDefault="00067386"/>
  </w:footnote>
  <w:footnote w:type="continuationNotice" w:id="1">
    <w:p w:rsidR="00067386" w:rsidRDefault="00067386" w:rsidP="006B68D7"/>
    <w:p w:rsidR="00067386" w:rsidRDefault="000673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253" w:rsidRDefault="00022253" w:rsidP="002C1308">
    <w:pPr>
      <w:pStyle w:val="Header"/>
      <w:jc w:val="left"/>
    </w:pPr>
    <w:r>
      <w:fldChar w:fldCharType="begin"/>
    </w:r>
    <w:r>
      <w:instrText xml:space="preserve"> PAGE  \* roman  \* MERGEFORMAT </w:instrText>
    </w:r>
    <w:r>
      <w:fldChar w:fldCharType="separate"/>
    </w:r>
    <w:r w:rsidR="002A06DD">
      <w:rPr>
        <w:noProof/>
      </w:rPr>
      <w:t>ii</w:t>
    </w:r>
    <w:r>
      <w:fldChar w:fldCharType="end"/>
    </w:r>
    <w:r>
      <w:rPr>
        <w:noProof/>
      </w:rPr>
      <w:t xml:space="preserve"> </w:t>
    </w:r>
    <w:r>
      <w:rPr>
        <w:noProof/>
        <w:color w:val="FF0000"/>
      </w:rPr>
      <w:t>|</w:t>
    </w:r>
    <w:r w:rsidRPr="00652CC5">
      <w:t xml:space="preserve"> </w:t>
    </w:r>
    <w:fldSimple w:instr=" STYLEREF  &quot;Document Title&quot;  \* MERGEFORMAT ">
      <w:r w:rsidR="002A06DD">
        <w:rPr>
          <w:noProof/>
        </w:rPr>
        <w:t>entellitrak Application Manager</w:t>
      </w:r>
    </w:fldSimple>
    <w:r>
      <w:rPr>
        <w:noProof/>
      </w:rPr>
      <w:t xml:space="preserve"> </w:t>
    </w:r>
    <w:r>
      <w:rPr>
        <w:noProof/>
      </w:rPr>
      <w:fldChar w:fldCharType="begin"/>
    </w:r>
    <w:r>
      <w:rPr>
        <w:noProof/>
      </w:rPr>
      <w:instrText xml:space="preserve"> STYLEREF  DocumentType  \* MERGEFORMAT </w:instrText>
    </w:r>
    <w:r>
      <w:rPr>
        <w:noProof/>
      </w:rPr>
      <w:fldChar w:fldCharType="separate"/>
    </w:r>
    <w:r w:rsidR="002A06DD">
      <w:rPr>
        <w:noProof/>
      </w:rPr>
      <w:t>Installation Guide</w:t>
    </w:r>
    <w:r>
      <w:rPr>
        <w:noProof/>
      </w:rPr>
      <w:fldChar w:fldCharType="end"/>
    </w:r>
    <w:r>
      <w:rPr>
        <w:noProof/>
      </w:rPr>
      <w:fldChar w:fldCharType="begin"/>
    </w:r>
    <w:r>
      <w:rPr>
        <w:noProof/>
      </w:rPr>
      <w:instrText xml:space="preserve"> TITLE   \* MERGEFORMAT </w:instrText>
    </w:r>
    <w:r>
      <w:rPr>
        <w:noProof/>
      </w:rPr>
      <w:fldChar w:fldCharType="end"/>
    </w:r>
  </w:p>
  <w:p w:rsidR="00022253" w:rsidRDefault="000222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253" w:rsidRPr="00454949" w:rsidRDefault="00244CAD" w:rsidP="002C1308">
    <w:pPr>
      <w:pStyle w:val="Header"/>
    </w:pPr>
    <w:fldSimple w:instr=" STYLEREF  &quot;Document Title&quot;  \* MERGEFORMAT ">
      <w:r w:rsidR="002A06DD">
        <w:rPr>
          <w:noProof/>
        </w:rPr>
        <w:t>entellitrak Application Manager</w:t>
      </w:r>
    </w:fldSimple>
    <w:r w:rsidR="00022253">
      <w:rPr>
        <w:noProof/>
      </w:rPr>
      <w:t xml:space="preserve"> </w:t>
    </w:r>
    <w:r w:rsidR="00022253">
      <w:rPr>
        <w:noProof/>
      </w:rPr>
      <w:fldChar w:fldCharType="begin"/>
    </w:r>
    <w:r w:rsidR="00022253">
      <w:rPr>
        <w:noProof/>
      </w:rPr>
      <w:instrText xml:space="preserve"> STYLEREF  DocumentType  \* MERGEFORMAT </w:instrText>
    </w:r>
    <w:r w:rsidR="00022253">
      <w:rPr>
        <w:noProof/>
      </w:rPr>
      <w:fldChar w:fldCharType="separate"/>
    </w:r>
    <w:r w:rsidR="002A06DD">
      <w:rPr>
        <w:noProof/>
      </w:rPr>
      <w:t>Installation Guide</w:t>
    </w:r>
    <w:r w:rsidR="00022253">
      <w:rPr>
        <w:noProof/>
      </w:rPr>
      <w:fldChar w:fldCharType="end"/>
    </w:r>
    <w:r w:rsidR="00022253">
      <w:rPr>
        <w:noProof/>
      </w:rPr>
      <w:t xml:space="preserve"> </w:t>
    </w:r>
    <w:r w:rsidR="00022253">
      <w:rPr>
        <w:noProof/>
        <w:color w:val="FF0000"/>
      </w:rPr>
      <w:t>|</w:t>
    </w:r>
    <w:r w:rsidR="00022253" w:rsidRPr="00652CC5">
      <w:t xml:space="preserve"> </w:t>
    </w:r>
    <w:r w:rsidR="00022253">
      <w:fldChar w:fldCharType="begin"/>
    </w:r>
    <w:r w:rsidR="00022253">
      <w:instrText xml:space="preserve"> PAGE  \* roman  \* MERGEFORMAT </w:instrText>
    </w:r>
    <w:r w:rsidR="00022253">
      <w:fldChar w:fldCharType="separate"/>
    </w:r>
    <w:r w:rsidR="002A06DD">
      <w:rPr>
        <w:noProof/>
      </w:rPr>
      <w:t>iii</w:t>
    </w:r>
    <w:r w:rsidR="00022253">
      <w:fldChar w:fldCharType="end"/>
    </w:r>
  </w:p>
  <w:p w:rsidR="00022253" w:rsidRDefault="0002225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253" w:rsidRPr="00652CC5" w:rsidRDefault="00022253" w:rsidP="00E37DDB">
    <w:pPr>
      <w:pStyle w:val="Header"/>
      <w:jc w:val="left"/>
    </w:pPr>
    <w:r w:rsidRPr="00454949">
      <w:fldChar w:fldCharType="begin"/>
    </w:r>
    <w:r w:rsidRPr="00454949">
      <w:instrText xml:space="preserve"> PAGE   \* MERGEFORMAT </w:instrText>
    </w:r>
    <w:r w:rsidRPr="00454949">
      <w:fldChar w:fldCharType="separate"/>
    </w:r>
    <w:r w:rsidR="002A06DD">
      <w:rPr>
        <w:noProof/>
      </w:rPr>
      <w:t>12</w:t>
    </w:r>
    <w:r w:rsidRPr="00454949">
      <w:fldChar w:fldCharType="end"/>
    </w:r>
    <w:r>
      <w:t xml:space="preserve"> </w:t>
    </w:r>
    <w:r>
      <w:rPr>
        <w:noProof/>
        <w:color w:val="FF0000"/>
      </w:rPr>
      <w:t>|</w:t>
    </w:r>
    <w:r w:rsidRPr="00E37DDB">
      <w:t xml:space="preserve"> </w:t>
    </w:r>
    <w:r>
      <w:tab/>
    </w:r>
    <w:fldSimple w:instr=" STYLEREF  &quot;Document Title&quot;  \* MERGEFORMAT ">
      <w:r w:rsidR="002A06DD">
        <w:rPr>
          <w:noProof/>
        </w:rPr>
        <w:t>entellitrak Application Manager</w:t>
      </w:r>
    </w:fldSimple>
    <w:r w:rsidR="00993D19">
      <w:rPr>
        <w:noProof/>
      </w:rPr>
      <w:t xml:space="preserve"> </w:t>
    </w:r>
    <w:r w:rsidR="00993D19">
      <w:rPr>
        <w:noProof/>
      </w:rPr>
      <w:fldChar w:fldCharType="begin"/>
    </w:r>
    <w:r w:rsidR="00993D19">
      <w:rPr>
        <w:noProof/>
      </w:rPr>
      <w:instrText xml:space="preserve"> STYLEREF  DocumentType  \* MERGEFORMAT </w:instrText>
    </w:r>
    <w:r w:rsidR="00993D19">
      <w:rPr>
        <w:noProof/>
      </w:rPr>
      <w:fldChar w:fldCharType="separate"/>
    </w:r>
    <w:r w:rsidR="002A06DD">
      <w:rPr>
        <w:noProof/>
      </w:rPr>
      <w:t>Installation Guide</w:t>
    </w:r>
    <w:r w:rsidR="00993D19">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253" w:rsidRPr="008E4DF2" w:rsidRDefault="00067386" w:rsidP="008E4DF2">
    <w:pPr>
      <w:pStyle w:val="Header"/>
    </w:pPr>
    <w:r>
      <w:fldChar w:fldCharType="begin"/>
    </w:r>
    <w:r>
      <w:instrText xml:space="preserve"> STYLEREF  "Document Title"  \* MERGEFORMAT </w:instrText>
    </w:r>
    <w:r>
      <w:fldChar w:fldCharType="separate"/>
    </w:r>
    <w:r w:rsidR="002A06DD">
      <w:rPr>
        <w:noProof/>
      </w:rPr>
      <w:t>entellitrak Application Manager</w:t>
    </w:r>
    <w:r>
      <w:rPr>
        <w:noProof/>
      </w:rPr>
      <w:fldChar w:fldCharType="end"/>
    </w:r>
    <w:r w:rsidR="00993D19">
      <w:rPr>
        <w:noProof/>
      </w:rPr>
      <w:t xml:space="preserve"> </w:t>
    </w:r>
    <w:r w:rsidR="00993D19">
      <w:rPr>
        <w:noProof/>
      </w:rPr>
      <w:fldChar w:fldCharType="begin"/>
    </w:r>
    <w:r w:rsidR="00993D19">
      <w:rPr>
        <w:noProof/>
      </w:rPr>
      <w:instrText xml:space="preserve"> STYLEREF  DocumentType  \* MERGEFORMAT </w:instrText>
    </w:r>
    <w:r w:rsidR="00993D19">
      <w:rPr>
        <w:noProof/>
      </w:rPr>
      <w:fldChar w:fldCharType="separate"/>
    </w:r>
    <w:r w:rsidR="002A06DD">
      <w:rPr>
        <w:noProof/>
      </w:rPr>
      <w:t>Installation Guide</w:t>
    </w:r>
    <w:r w:rsidR="00993D19">
      <w:rPr>
        <w:noProof/>
      </w:rPr>
      <w:fldChar w:fldCharType="end"/>
    </w:r>
    <w:r w:rsidR="0091573B">
      <w:rPr>
        <w:noProof/>
      </w:rPr>
      <w:t xml:space="preserve"> </w:t>
    </w:r>
    <w:r w:rsidR="00022253">
      <w:rPr>
        <w:noProof/>
        <w:color w:val="FF0000"/>
      </w:rPr>
      <w:t>|</w:t>
    </w:r>
    <w:r w:rsidR="00022253" w:rsidRPr="00652CC5">
      <w:t xml:space="preserve"> </w:t>
    </w:r>
    <w:r w:rsidR="00022253" w:rsidRPr="00454949">
      <w:fldChar w:fldCharType="begin"/>
    </w:r>
    <w:r w:rsidR="00022253" w:rsidRPr="00454949">
      <w:instrText xml:space="preserve"> PAGE   \* MERGEFORMAT </w:instrText>
    </w:r>
    <w:r w:rsidR="00022253" w:rsidRPr="00454949">
      <w:fldChar w:fldCharType="separate"/>
    </w:r>
    <w:r w:rsidR="002A06DD">
      <w:rPr>
        <w:noProof/>
      </w:rPr>
      <w:t>11</w:t>
    </w:r>
    <w:r w:rsidR="00022253" w:rsidRPr="00454949">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253" w:rsidRDefault="00022253" w:rsidP="00E37DDB">
    <w:pPr>
      <w:pStyle w:val="Header"/>
    </w:pPr>
    <w:r>
      <w:tab/>
    </w:r>
    <w:fldSimple w:instr=" STYLEREF  &quot;Heading 1&quot;  \* MERGEFORMAT ">
      <w:r>
        <w:rPr>
          <w:noProof/>
        </w:rPr>
        <w:t>Overview</w:t>
      </w:r>
    </w:fldSimple>
    <w:r w:rsidRPr="00454949">
      <w:t xml:space="preserve">: </w:t>
    </w:r>
    <w:fldSimple w:instr=" STYLEREF  &quot;Heading 2&quot;  \* MERGEFORMAT ">
      <w:r>
        <w:rPr>
          <w:noProof/>
        </w:rPr>
        <w:t>Introduction</w:t>
      </w:r>
    </w:fldSimple>
    <w:r>
      <w:rPr>
        <w:noProof/>
      </w:rPr>
      <w:t xml:space="preserve"> </w:t>
    </w:r>
    <w:r>
      <w:rPr>
        <w:noProof/>
        <w:color w:val="FF0000"/>
      </w:rPr>
      <w:t>|</w:t>
    </w:r>
    <w:r w:rsidRPr="00652CC5">
      <w:t xml:space="preserve"> </w:t>
    </w:r>
    <w:r w:rsidRPr="00454949">
      <w:fldChar w:fldCharType="begin"/>
    </w:r>
    <w:r w:rsidRPr="00454949">
      <w:instrText xml:space="preserve"> PAGE   \* MERGEFORMAT </w:instrText>
    </w:r>
    <w:r w:rsidRPr="00454949">
      <w:fldChar w:fldCharType="separate"/>
    </w:r>
    <w:r>
      <w:rPr>
        <w:noProof/>
      </w:rPr>
      <w:t>1</w:t>
    </w:r>
    <w:r w:rsidRPr="00454949">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7F0974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5A2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B018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C6D5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362DE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0C31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0AA86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70136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E69614"/>
    <w:lvl w:ilvl="0">
      <w:start w:val="1"/>
      <w:numFmt w:val="decimal"/>
      <w:pStyle w:val="ListNumber"/>
      <w:lvlText w:val="%1."/>
      <w:lvlJc w:val="left"/>
      <w:pPr>
        <w:tabs>
          <w:tab w:val="num" w:pos="360"/>
        </w:tabs>
        <w:ind w:left="360" w:hanging="360"/>
      </w:pPr>
    </w:lvl>
  </w:abstractNum>
  <w:abstractNum w:abstractNumId="9" w15:restartNumberingAfterBreak="0">
    <w:nsid w:val="060C394E"/>
    <w:multiLevelType w:val="hybridMultilevel"/>
    <w:tmpl w:val="796CC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764477"/>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2504FD"/>
    <w:multiLevelType w:val="multilevel"/>
    <w:tmpl w:val="A39C353E"/>
    <w:styleLink w:val="NumberedListStartNew1"/>
    <w:lvl w:ilvl="0">
      <w:start w:val="1"/>
      <w:numFmt w:val="decimal"/>
      <w:lvlText w:val="%1."/>
      <w:lvlJc w:val="left"/>
      <w:pPr>
        <w:ind w:left="720" w:hanging="360"/>
      </w:pPr>
      <w:rPr>
        <w:rFonts w:ascii="Arial" w:hAnsi="Arial"/>
        <w:color w:val="000000"/>
        <w:sz w:val="22"/>
      </w:rPr>
    </w:lvl>
    <w:lvl w:ilvl="1">
      <w:start w:val="1"/>
      <w:numFmt w:val="lowerLetter"/>
      <w:lvlText w:val="%2.)"/>
      <w:lvlJc w:val="left"/>
      <w:pPr>
        <w:ind w:left="1440" w:hanging="360"/>
      </w:pPr>
      <w:rPr>
        <w:rFonts w:hint="default"/>
        <w:b w:val="0"/>
        <w:i w:val="0"/>
      </w:rPr>
    </w:lvl>
    <w:lvl w:ilvl="2">
      <w:start w:val="1"/>
      <w:numFmt w:val="bullet"/>
      <w:lvlText w:val=""/>
      <w:lvlJc w:val="left"/>
      <w:pPr>
        <w:ind w:left="2160" w:hanging="180"/>
      </w:pPr>
      <w:rPr>
        <w:rFonts w:ascii="Symbol" w:hAnsi="Symbol"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3111482"/>
    <w:multiLevelType w:val="hybridMultilevel"/>
    <w:tmpl w:val="F8023170"/>
    <w:lvl w:ilvl="0" w:tplc="815E88C2">
      <w:start w:val="1"/>
      <w:numFmt w:val="upperLetter"/>
      <w:pStyle w:val="TableAlphaCapsList"/>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966C55"/>
    <w:multiLevelType w:val="multilevel"/>
    <w:tmpl w:val="7D0CBB42"/>
    <w:lvl w:ilvl="0">
      <w:start w:val="1"/>
      <w:numFmt w:val="decimal"/>
      <w:pStyle w:val="NumberedList"/>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b w:val="0"/>
        <w:i w:val="0"/>
      </w:rPr>
    </w:lvl>
    <w:lvl w:ilvl="2">
      <w:start w:val="1"/>
      <w:numFmt w:val="bullet"/>
      <w:lvlText w:val=""/>
      <w:lvlJc w:val="left"/>
      <w:pPr>
        <w:ind w:left="2160" w:hanging="180"/>
      </w:pPr>
      <w:rPr>
        <w:rFonts w:ascii="Symbol" w:hAnsi="Symbol"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C61501C"/>
    <w:multiLevelType w:val="multilevel"/>
    <w:tmpl w:val="3B1285B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D374D53"/>
    <w:multiLevelType w:val="hybridMultilevel"/>
    <w:tmpl w:val="4086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77953"/>
    <w:multiLevelType w:val="hybridMultilevel"/>
    <w:tmpl w:val="36CEF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A6BA2"/>
    <w:multiLevelType w:val="hybridMultilevel"/>
    <w:tmpl w:val="EDF0BACC"/>
    <w:lvl w:ilvl="0" w:tplc="DA12894E">
      <w:start w:val="1"/>
      <w:numFmt w:val="bullet"/>
      <w:pStyle w:val="Objectivebullet"/>
      <w:lvlText w:val=""/>
      <w:lvlJc w:val="left"/>
      <w:pPr>
        <w:ind w:left="504" w:hanging="360"/>
      </w:pPr>
      <w:rPr>
        <w:rFonts w:ascii="Webdings" w:hAnsi="Webdings" w:hint="default"/>
        <w:b/>
        <w:bCs w:val="0"/>
        <w:i w:val="0"/>
        <w:iCs w:val="0"/>
        <w:caps w:val="0"/>
        <w:smallCaps w:val="0"/>
        <w:strike w:val="0"/>
        <w:dstrike w:val="0"/>
        <w:vanish w:val="0"/>
        <w:color w:val="FF0000"/>
        <w:spacing w:val="0"/>
        <w:kern w:val="0"/>
        <w:position w:val="0"/>
        <w:sz w:val="24"/>
        <w:u w:val="none"/>
        <w:effect w:val="none"/>
        <w:vertAlign w:val="baseline"/>
        <w:em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9940B3"/>
    <w:multiLevelType w:val="multilevel"/>
    <w:tmpl w:val="CAE07E96"/>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4872C4D"/>
    <w:multiLevelType w:val="multilevel"/>
    <w:tmpl w:val="9CD89580"/>
    <w:styleLink w:val="Headings"/>
    <w:lvl w:ilvl="0">
      <w:start w:val="1"/>
      <w:numFmt w:val="decimal"/>
      <w:lvlText w:val="%1"/>
      <w:lvlJc w:val="left"/>
      <w:pPr>
        <w:ind w:left="360" w:hanging="360"/>
      </w:pPr>
      <w:rPr>
        <w:rFonts w:hint="default"/>
      </w:rPr>
    </w:lvl>
    <w:lvl w:ilvl="1">
      <w:start w:val="1"/>
      <w:numFmt w:val="decimal"/>
      <w:lvlText w:val="%1.%2"/>
      <w:lvlJc w:val="left"/>
      <w:pPr>
        <w:tabs>
          <w:tab w:val="num" w:pos="936"/>
        </w:tabs>
        <w:ind w:left="720" w:hanging="360"/>
      </w:pPr>
      <w:rPr>
        <w:rFonts w:hint="default"/>
      </w:rPr>
    </w:lvl>
    <w:lvl w:ilvl="2">
      <w:start w:val="1"/>
      <w:numFmt w:val="decimal"/>
      <w:suff w:val="space"/>
      <w:lvlText w:val="FR %1.%2.%3"/>
      <w:lvlJc w:val="left"/>
      <w:pPr>
        <w:ind w:left="1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8E65631"/>
    <w:multiLevelType w:val="hybridMultilevel"/>
    <w:tmpl w:val="AE94E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D92913"/>
    <w:multiLevelType w:val="multilevel"/>
    <w:tmpl w:val="36944E10"/>
    <w:lvl w:ilvl="0">
      <w:start w:val="1"/>
      <w:numFmt w:val="bullet"/>
      <w:pStyle w:val="BulletListHierarchy"/>
      <w:lvlText w:val=""/>
      <w:lvlJc w:val="left"/>
      <w:pPr>
        <w:ind w:left="632" w:hanging="360"/>
      </w:pPr>
      <w:rPr>
        <w:rFonts w:ascii="Wingdings" w:hAnsi="Wingdings" w:hint="default"/>
        <w:color w:val="FF0000"/>
      </w:rPr>
    </w:lvl>
    <w:lvl w:ilvl="1">
      <w:start w:val="1"/>
      <w:numFmt w:val="bullet"/>
      <w:lvlText w:val=""/>
      <w:lvlJc w:val="left"/>
      <w:pPr>
        <w:ind w:left="992" w:hanging="360"/>
      </w:pPr>
      <w:rPr>
        <w:rFonts w:ascii="Wingdings 2" w:hAnsi="Wingdings 2" w:hint="default"/>
        <w:color w:val="FF0000"/>
      </w:rPr>
    </w:lvl>
    <w:lvl w:ilvl="2">
      <w:start w:val="1"/>
      <w:numFmt w:val="bullet"/>
      <w:lvlText w:val=""/>
      <w:lvlJc w:val="left"/>
      <w:pPr>
        <w:ind w:left="1352" w:hanging="360"/>
      </w:pPr>
      <w:rPr>
        <w:rFonts w:ascii="Wingdings" w:hAnsi="Wingdings" w:hint="default"/>
        <w:color w:val="FF0000"/>
      </w:rPr>
    </w:lvl>
    <w:lvl w:ilvl="3">
      <w:start w:val="1"/>
      <w:numFmt w:val="bullet"/>
      <w:lvlText w:val=""/>
      <w:lvlJc w:val="left"/>
      <w:pPr>
        <w:ind w:left="1712" w:hanging="360"/>
      </w:pPr>
      <w:rPr>
        <w:rFonts w:ascii="Wingdings 2" w:hAnsi="Wingdings 2" w:hint="default"/>
        <w:color w:val="FF0000"/>
      </w:rPr>
    </w:lvl>
    <w:lvl w:ilvl="4">
      <w:start w:val="1"/>
      <w:numFmt w:val="bullet"/>
      <w:lvlText w:val=""/>
      <w:lvlJc w:val="left"/>
      <w:pPr>
        <w:ind w:left="1728" w:hanging="360"/>
      </w:pPr>
      <w:rPr>
        <w:rFonts w:ascii="Symbol" w:hAnsi="Symbol"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448" w:hanging="360"/>
      </w:pPr>
      <w:rPr>
        <w:rFonts w:ascii="Wingdings" w:hAnsi="Wingdings" w:hint="default"/>
      </w:rPr>
    </w:lvl>
    <w:lvl w:ilvl="7">
      <w:start w:val="1"/>
      <w:numFmt w:val="bullet"/>
      <w:lvlText w:val=""/>
      <w:lvlJc w:val="left"/>
      <w:pPr>
        <w:ind w:left="2808" w:hanging="360"/>
      </w:pPr>
      <w:rPr>
        <w:rFonts w:ascii="Symbol" w:hAnsi="Symbol" w:hint="default"/>
      </w:rPr>
    </w:lvl>
    <w:lvl w:ilvl="8">
      <w:start w:val="1"/>
      <w:numFmt w:val="bullet"/>
      <w:lvlText w:val=""/>
      <w:lvlJc w:val="left"/>
      <w:pPr>
        <w:ind w:left="3168" w:hanging="360"/>
      </w:pPr>
      <w:rPr>
        <w:rFonts w:ascii="Symbol" w:hAnsi="Symbol" w:hint="default"/>
      </w:rPr>
    </w:lvl>
  </w:abstractNum>
  <w:abstractNum w:abstractNumId="22" w15:restartNumberingAfterBreak="0">
    <w:nsid w:val="5CC70AB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AF06D9"/>
    <w:multiLevelType w:val="multilevel"/>
    <w:tmpl w:val="DFECFB84"/>
    <w:styleLink w:val="Style3"/>
    <w:lvl w:ilvl="0">
      <w:start w:val="1"/>
      <w:numFmt w:val="lowerLetter"/>
      <w:lvlText w:val="%1.)"/>
      <w:lvlJc w:val="left"/>
      <w:pPr>
        <w:ind w:left="720" w:hanging="360"/>
      </w:pPr>
      <w:rPr>
        <w:rFonts w:ascii="Arial" w:hAnsi="Arial" w:hint="default"/>
        <w:b w:val="0"/>
        <w:bCs w:val="0"/>
        <w:i w:val="0"/>
        <w:iCs w:val="0"/>
        <w:caps w:val="0"/>
        <w:smallCaps w:val="0"/>
        <w:strike w:val="0"/>
        <w:dstrike w:val="0"/>
        <w:vanish w:val="0"/>
        <w:color w:val="000000"/>
        <w:spacing w:val="0"/>
        <w:kern w:val="0"/>
        <w:position w:val="0"/>
        <w:sz w:val="22"/>
        <w:u w:val="none"/>
        <w:effect w:val="none"/>
        <w:vertAlign w:val="baseline"/>
        <w:em w:val="none"/>
      </w:rPr>
    </w:lvl>
    <w:lvl w:ilvl="1">
      <w:start w:val="1"/>
      <w:numFmt w:val="lowerLetter"/>
      <w:lvlText w:val="%2"/>
      <w:lvlJc w:val="left"/>
      <w:pPr>
        <w:ind w:left="1440" w:hanging="360"/>
      </w:pPr>
      <w:rPr>
        <w:rFonts w:hint="default"/>
        <w:b/>
        <w:i w:val="0"/>
      </w:rPr>
    </w:lvl>
    <w:lvl w:ilvl="2">
      <w:start w:val="1"/>
      <w:numFmt w:val="bullet"/>
      <w:lvlText w:val=""/>
      <w:lvlJc w:val="left"/>
      <w:pPr>
        <w:ind w:left="2160" w:hanging="180"/>
      </w:pPr>
      <w:rPr>
        <w:rFonts w:ascii="Symbol" w:hAnsi="Symbol"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35B6B9F"/>
    <w:multiLevelType w:val="hybridMultilevel"/>
    <w:tmpl w:val="FD869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DF156E"/>
    <w:multiLevelType w:val="hybridMultilevel"/>
    <w:tmpl w:val="71A65AF8"/>
    <w:lvl w:ilvl="0" w:tplc="7674D504">
      <w:start w:val="1"/>
      <w:numFmt w:val="lowerLetter"/>
      <w:pStyle w:val="TableAlphaLowercaseList"/>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15:restartNumberingAfterBreak="0">
    <w:nsid w:val="71825320"/>
    <w:multiLevelType w:val="hybridMultilevel"/>
    <w:tmpl w:val="35B85FC6"/>
    <w:lvl w:ilvl="0" w:tplc="9DF8B20E">
      <w:start w:val="1"/>
      <w:numFmt w:val="decimal"/>
      <w:pStyle w:val="TableNumberedList1"/>
      <w:lvlText w:val="%1."/>
      <w:lvlJc w:val="left"/>
      <w:pPr>
        <w:ind w:left="504" w:hanging="360"/>
      </w:pPr>
      <w:rPr>
        <w:rFonts w:ascii="Arial" w:hAnsi="Arial" w:hint="default"/>
        <w:sz w:val="18"/>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7" w15:restartNumberingAfterBreak="0">
    <w:nsid w:val="73C935B9"/>
    <w:multiLevelType w:val="hybridMultilevel"/>
    <w:tmpl w:val="9FBA377E"/>
    <w:lvl w:ilvl="0" w:tplc="352A13C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E26B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AF42CD4"/>
    <w:multiLevelType w:val="multilevel"/>
    <w:tmpl w:val="DD3A7FF2"/>
    <w:lvl w:ilvl="0">
      <w:start w:val="1"/>
      <w:numFmt w:val="decimal"/>
      <w:lvlText w:val="%1 "/>
      <w:lvlJc w:val="left"/>
      <w:pPr>
        <w:ind w:left="432" w:hanging="432"/>
      </w:pPr>
      <w:rPr>
        <w:rFonts w:hint="default"/>
      </w:rPr>
    </w:lvl>
    <w:lvl w:ilvl="1">
      <w:start w:val="1"/>
      <w:numFmt w:val="decimal"/>
      <w:lvlText w:val="%1.%2 "/>
      <w:lvlJc w:val="left"/>
      <w:pPr>
        <w:ind w:left="10836" w:hanging="576"/>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6"/>
  </w:num>
  <w:num w:numId="2">
    <w:abstractNumId w:val="12"/>
  </w:num>
  <w:num w:numId="3">
    <w:abstractNumId w:val="25"/>
  </w:num>
  <w:num w:numId="4">
    <w:abstractNumId w:val="19"/>
  </w:num>
  <w:num w:numId="5">
    <w:abstractNumId w:val="17"/>
  </w:num>
  <w:num w:numId="6">
    <w:abstractNumId w:val="10"/>
  </w:num>
  <w:num w:numId="7">
    <w:abstractNumId w:val="22"/>
  </w:num>
  <w:num w:numId="8">
    <w:abstractNumId w:val="28"/>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1"/>
  </w:num>
  <w:num w:numId="20">
    <w:abstractNumId w:val="27"/>
  </w:num>
  <w:num w:numId="21">
    <w:abstractNumId w:val="23"/>
  </w:num>
  <w:num w:numId="22">
    <w:abstractNumId w:val="11"/>
  </w:num>
  <w:num w:numId="23">
    <w:abstractNumId w:val="13"/>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num>
  <w:num w:numId="44">
    <w:abstractNumId w:val="24"/>
  </w:num>
  <w:num w:numId="45">
    <w:abstractNumId w:val="16"/>
  </w:num>
  <w:num w:numId="46">
    <w:abstractNumId w:val="20"/>
  </w:num>
  <w:num w:numId="47">
    <w:abstractNumId w:val="15"/>
  </w:num>
  <w:num w:numId="48">
    <w:abstractNumId w:val="9"/>
  </w:num>
  <w:num w:numId="49">
    <w:abstractNumId w:val="14"/>
  </w:num>
  <w:num w:numId="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na Watson">
    <w15:presenceInfo w15:providerId="AD" w15:userId="S-1-5-21-1957994488-854245398-839522115-210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styleLockTheme/>
  <w:styleLockQFSet/>
  <w:defaultTabStop w:val="14"/>
  <w:evenAndOddHeader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FB"/>
    <w:rsid w:val="00000D3B"/>
    <w:rsid w:val="00000EC5"/>
    <w:rsid w:val="00001009"/>
    <w:rsid w:val="0000114E"/>
    <w:rsid w:val="0000161F"/>
    <w:rsid w:val="00001695"/>
    <w:rsid w:val="00001BFD"/>
    <w:rsid w:val="00001F64"/>
    <w:rsid w:val="00002420"/>
    <w:rsid w:val="0000337F"/>
    <w:rsid w:val="00003597"/>
    <w:rsid w:val="00003599"/>
    <w:rsid w:val="000039CC"/>
    <w:rsid w:val="00003D9C"/>
    <w:rsid w:val="00004C2D"/>
    <w:rsid w:val="00004DD6"/>
    <w:rsid w:val="000056C4"/>
    <w:rsid w:val="00005896"/>
    <w:rsid w:val="000070D9"/>
    <w:rsid w:val="00007340"/>
    <w:rsid w:val="00007937"/>
    <w:rsid w:val="00007D69"/>
    <w:rsid w:val="00010239"/>
    <w:rsid w:val="00010440"/>
    <w:rsid w:val="000105A7"/>
    <w:rsid w:val="000108D9"/>
    <w:rsid w:val="00010EE6"/>
    <w:rsid w:val="00011098"/>
    <w:rsid w:val="00011617"/>
    <w:rsid w:val="00011870"/>
    <w:rsid w:val="00011BFE"/>
    <w:rsid w:val="000120BD"/>
    <w:rsid w:val="000125BD"/>
    <w:rsid w:val="000154AD"/>
    <w:rsid w:val="00015501"/>
    <w:rsid w:val="00015C1F"/>
    <w:rsid w:val="0001729A"/>
    <w:rsid w:val="000172EC"/>
    <w:rsid w:val="00017F36"/>
    <w:rsid w:val="000203FB"/>
    <w:rsid w:val="000204AB"/>
    <w:rsid w:val="000210F7"/>
    <w:rsid w:val="0002118A"/>
    <w:rsid w:val="00021344"/>
    <w:rsid w:val="00021B02"/>
    <w:rsid w:val="00021B12"/>
    <w:rsid w:val="00021E07"/>
    <w:rsid w:val="00022253"/>
    <w:rsid w:val="00022CA2"/>
    <w:rsid w:val="00022F61"/>
    <w:rsid w:val="00022FDC"/>
    <w:rsid w:val="0002304F"/>
    <w:rsid w:val="0002352B"/>
    <w:rsid w:val="00023AD5"/>
    <w:rsid w:val="00023E53"/>
    <w:rsid w:val="00023F1E"/>
    <w:rsid w:val="00024410"/>
    <w:rsid w:val="000249A1"/>
    <w:rsid w:val="00025784"/>
    <w:rsid w:val="0002586C"/>
    <w:rsid w:val="000272B9"/>
    <w:rsid w:val="00027A9E"/>
    <w:rsid w:val="00027F47"/>
    <w:rsid w:val="00030360"/>
    <w:rsid w:val="00030436"/>
    <w:rsid w:val="000305FE"/>
    <w:rsid w:val="00030AAA"/>
    <w:rsid w:val="00030B6A"/>
    <w:rsid w:val="000311AB"/>
    <w:rsid w:val="0003160C"/>
    <w:rsid w:val="000318A9"/>
    <w:rsid w:val="000331B6"/>
    <w:rsid w:val="0003323A"/>
    <w:rsid w:val="00033C70"/>
    <w:rsid w:val="00033E44"/>
    <w:rsid w:val="00033FA2"/>
    <w:rsid w:val="00034179"/>
    <w:rsid w:val="00034194"/>
    <w:rsid w:val="00034273"/>
    <w:rsid w:val="00034C0F"/>
    <w:rsid w:val="00035262"/>
    <w:rsid w:val="000352D9"/>
    <w:rsid w:val="0003583F"/>
    <w:rsid w:val="00035DB6"/>
    <w:rsid w:val="00036024"/>
    <w:rsid w:val="000360CB"/>
    <w:rsid w:val="0003650D"/>
    <w:rsid w:val="00036690"/>
    <w:rsid w:val="00036779"/>
    <w:rsid w:val="0003680B"/>
    <w:rsid w:val="00036B32"/>
    <w:rsid w:val="00036CB6"/>
    <w:rsid w:val="0003714D"/>
    <w:rsid w:val="000371B6"/>
    <w:rsid w:val="00037654"/>
    <w:rsid w:val="00037A93"/>
    <w:rsid w:val="00037BA9"/>
    <w:rsid w:val="000400C7"/>
    <w:rsid w:val="00040C34"/>
    <w:rsid w:val="000415C3"/>
    <w:rsid w:val="00041606"/>
    <w:rsid w:val="00041A7B"/>
    <w:rsid w:val="00041CFE"/>
    <w:rsid w:val="00042329"/>
    <w:rsid w:val="000429B1"/>
    <w:rsid w:val="00042AF0"/>
    <w:rsid w:val="00042E81"/>
    <w:rsid w:val="00045781"/>
    <w:rsid w:val="00045A6D"/>
    <w:rsid w:val="00045B6B"/>
    <w:rsid w:val="000471AB"/>
    <w:rsid w:val="00047855"/>
    <w:rsid w:val="00047D86"/>
    <w:rsid w:val="00050061"/>
    <w:rsid w:val="0005115E"/>
    <w:rsid w:val="00051324"/>
    <w:rsid w:val="00051336"/>
    <w:rsid w:val="00052356"/>
    <w:rsid w:val="00053C24"/>
    <w:rsid w:val="00054437"/>
    <w:rsid w:val="0005450D"/>
    <w:rsid w:val="00054921"/>
    <w:rsid w:val="00055174"/>
    <w:rsid w:val="00055E11"/>
    <w:rsid w:val="00056222"/>
    <w:rsid w:val="00056294"/>
    <w:rsid w:val="00056468"/>
    <w:rsid w:val="00056FC4"/>
    <w:rsid w:val="000579BB"/>
    <w:rsid w:val="00057AEC"/>
    <w:rsid w:val="000603F2"/>
    <w:rsid w:val="000604A9"/>
    <w:rsid w:val="00060FBB"/>
    <w:rsid w:val="00061232"/>
    <w:rsid w:val="000615AF"/>
    <w:rsid w:val="00062804"/>
    <w:rsid w:val="00062AA7"/>
    <w:rsid w:val="00063054"/>
    <w:rsid w:val="00063224"/>
    <w:rsid w:val="000635DE"/>
    <w:rsid w:val="00064E2C"/>
    <w:rsid w:val="00065223"/>
    <w:rsid w:val="00065C68"/>
    <w:rsid w:val="00065D46"/>
    <w:rsid w:val="00065F80"/>
    <w:rsid w:val="000661A5"/>
    <w:rsid w:val="00067386"/>
    <w:rsid w:val="00070022"/>
    <w:rsid w:val="00070E01"/>
    <w:rsid w:val="00070ED8"/>
    <w:rsid w:val="0007162C"/>
    <w:rsid w:val="00071DDF"/>
    <w:rsid w:val="000722B5"/>
    <w:rsid w:val="000725C7"/>
    <w:rsid w:val="0007262C"/>
    <w:rsid w:val="00072B19"/>
    <w:rsid w:val="000730B7"/>
    <w:rsid w:val="00073789"/>
    <w:rsid w:val="000740DD"/>
    <w:rsid w:val="000748B4"/>
    <w:rsid w:val="0007578E"/>
    <w:rsid w:val="00075912"/>
    <w:rsid w:val="00075D03"/>
    <w:rsid w:val="0007697E"/>
    <w:rsid w:val="00076D51"/>
    <w:rsid w:val="00077363"/>
    <w:rsid w:val="0007741C"/>
    <w:rsid w:val="00080C63"/>
    <w:rsid w:val="00080D09"/>
    <w:rsid w:val="00080E05"/>
    <w:rsid w:val="00081227"/>
    <w:rsid w:val="000812FA"/>
    <w:rsid w:val="00081C55"/>
    <w:rsid w:val="000822FA"/>
    <w:rsid w:val="00082772"/>
    <w:rsid w:val="00083188"/>
    <w:rsid w:val="0008366E"/>
    <w:rsid w:val="00083BA8"/>
    <w:rsid w:val="00083E86"/>
    <w:rsid w:val="00085062"/>
    <w:rsid w:val="0008599D"/>
    <w:rsid w:val="00085C22"/>
    <w:rsid w:val="0008628D"/>
    <w:rsid w:val="00086499"/>
    <w:rsid w:val="00086887"/>
    <w:rsid w:val="000869EF"/>
    <w:rsid w:val="00086BA1"/>
    <w:rsid w:val="00087369"/>
    <w:rsid w:val="00087523"/>
    <w:rsid w:val="0008764B"/>
    <w:rsid w:val="00087B52"/>
    <w:rsid w:val="00087FF1"/>
    <w:rsid w:val="00091C07"/>
    <w:rsid w:val="00092516"/>
    <w:rsid w:val="000927FC"/>
    <w:rsid w:val="00093660"/>
    <w:rsid w:val="0009460A"/>
    <w:rsid w:val="000947B1"/>
    <w:rsid w:val="000948A9"/>
    <w:rsid w:val="00094E56"/>
    <w:rsid w:val="00095BCE"/>
    <w:rsid w:val="00096BB8"/>
    <w:rsid w:val="00096F52"/>
    <w:rsid w:val="00096F74"/>
    <w:rsid w:val="000970DC"/>
    <w:rsid w:val="000977CB"/>
    <w:rsid w:val="00097B80"/>
    <w:rsid w:val="00097BFF"/>
    <w:rsid w:val="00097C2C"/>
    <w:rsid w:val="000A0CE5"/>
    <w:rsid w:val="000A142D"/>
    <w:rsid w:val="000A1F3A"/>
    <w:rsid w:val="000A23F7"/>
    <w:rsid w:val="000A2656"/>
    <w:rsid w:val="000A27CC"/>
    <w:rsid w:val="000A2FF3"/>
    <w:rsid w:val="000A350A"/>
    <w:rsid w:val="000A39FC"/>
    <w:rsid w:val="000A3E4D"/>
    <w:rsid w:val="000A43E7"/>
    <w:rsid w:val="000A44BC"/>
    <w:rsid w:val="000A4F74"/>
    <w:rsid w:val="000A55EF"/>
    <w:rsid w:val="000A63B5"/>
    <w:rsid w:val="000A64AB"/>
    <w:rsid w:val="000A65F9"/>
    <w:rsid w:val="000A6655"/>
    <w:rsid w:val="000A72F1"/>
    <w:rsid w:val="000A730A"/>
    <w:rsid w:val="000A76AF"/>
    <w:rsid w:val="000A7D01"/>
    <w:rsid w:val="000B0087"/>
    <w:rsid w:val="000B0982"/>
    <w:rsid w:val="000B1111"/>
    <w:rsid w:val="000B1CDA"/>
    <w:rsid w:val="000B371F"/>
    <w:rsid w:val="000B37B6"/>
    <w:rsid w:val="000B3F63"/>
    <w:rsid w:val="000B42B5"/>
    <w:rsid w:val="000B45F1"/>
    <w:rsid w:val="000B485D"/>
    <w:rsid w:val="000B49A0"/>
    <w:rsid w:val="000B4EEC"/>
    <w:rsid w:val="000B5654"/>
    <w:rsid w:val="000B58E5"/>
    <w:rsid w:val="000B593B"/>
    <w:rsid w:val="000B611D"/>
    <w:rsid w:val="000B62D8"/>
    <w:rsid w:val="000B6A84"/>
    <w:rsid w:val="000B6BDA"/>
    <w:rsid w:val="000B7A2E"/>
    <w:rsid w:val="000B7AB1"/>
    <w:rsid w:val="000B7E3E"/>
    <w:rsid w:val="000C0095"/>
    <w:rsid w:val="000C0151"/>
    <w:rsid w:val="000C1D4B"/>
    <w:rsid w:val="000C26C9"/>
    <w:rsid w:val="000C34D3"/>
    <w:rsid w:val="000C3915"/>
    <w:rsid w:val="000C3BCA"/>
    <w:rsid w:val="000C3C00"/>
    <w:rsid w:val="000C3ED1"/>
    <w:rsid w:val="000C42D1"/>
    <w:rsid w:val="000C4A22"/>
    <w:rsid w:val="000C4D74"/>
    <w:rsid w:val="000C55F3"/>
    <w:rsid w:val="000C5DB4"/>
    <w:rsid w:val="000C5ECF"/>
    <w:rsid w:val="000C62D9"/>
    <w:rsid w:val="000C67C3"/>
    <w:rsid w:val="000C6C18"/>
    <w:rsid w:val="000C6CEB"/>
    <w:rsid w:val="000C7839"/>
    <w:rsid w:val="000C7B28"/>
    <w:rsid w:val="000C7CDC"/>
    <w:rsid w:val="000C7D39"/>
    <w:rsid w:val="000D0840"/>
    <w:rsid w:val="000D0AE3"/>
    <w:rsid w:val="000D0BC1"/>
    <w:rsid w:val="000D0DDC"/>
    <w:rsid w:val="000D11F7"/>
    <w:rsid w:val="000D163C"/>
    <w:rsid w:val="000D2332"/>
    <w:rsid w:val="000D2590"/>
    <w:rsid w:val="000D2E67"/>
    <w:rsid w:val="000D32BD"/>
    <w:rsid w:val="000D3384"/>
    <w:rsid w:val="000D3754"/>
    <w:rsid w:val="000D3A05"/>
    <w:rsid w:val="000D40AF"/>
    <w:rsid w:val="000D496F"/>
    <w:rsid w:val="000D500A"/>
    <w:rsid w:val="000D54D6"/>
    <w:rsid w:val="000D5B2B"/>
    <w:rsid w:val="000D5DA7"/>
    <w:rsid w:val="000D671C"/>
    <w:rsid w:val="000D7038"/>
    <w:rsid w:val="000D78BA"/>
    <w:rsid w:val="000D7DAB"/>
    <w:rsid w:val="000E0240"/>
    <w:rsid w:val="000E05BC"/>
    <w:rsid w:val="000E1476"/>
    <w:rsid w:val="000E1987"/>
    <w:rsid w:val="000E2285"/>
    <w:rsid w:val="000E2B04"/>
    <w:rsid w:val="000E3151"/>
    <w:rsid w:val="000E4073"/>
    <w:rsid w:val="000E4131"/>
    <w:rsid w:val="000E439B"/>
    <w:rsid w:val="000E43D7"/>
    <w:rsid w:val="000E469C"/>
    <w:rsid w:val="000E4F76"/>
    <w:rsid w:val="000E5F1E"/>
    <w:rsid w:val="000E6A52"/>
    <w:rsid w:val="000F10A6"/>
    <w:rsid w:val="000F1128"/>
    <w:rsid w:val="000F120B"/>
    <w:rsid w:val="000F2DA5"/>
    <w:rsid w:val="000F30CE"/>
    <w:rsid w:val="000F3509"/>
    <w:rsid w:val="000F37F8"/>
    <w:rsid w:val="000F3B65"/>
    <w:rsid w:val="000F50AA"/>
    <w:rsid w:val="000F68E0"/>
    <w:rsid w:val="000F68EB"/>
    <w:rsid w:val="000F7063"/>
    <w:rsid w:val="000F79E1"/>
    <w:rsid w:val="000F7E56"/>
    <w:rsid w:val="001008D7"/>
    <w:rsid w:val="00100E96"/>
    <w:rsid w:val="00101133"/>
    <w:rsid w:val="00101B34"/>
    <w:rsid w:val="001022B4"/>
    <w:rsid w:val="001022DF"/>
    <w:rsid w:val="00102434"/>
    <w:rsid w:val="001033DD"/>
    <w:rsid w:val="001038B7"/>
    <w:rsid w:val="001040DF"/>
    <w:rsid w:val="001046CA"/>
    <w:rsid w:val="00105028"/>
    <w:rsid w:val="0010534B"/>
    <w:rsid w:val="001057EE"/>
    <w:rsid w:val="00105F5F"/>
    <w:rsid w:val="00106000"/>
    <w:rsid w:val="001073FA"/>
    <w:rsid w:val="0010768C"/>
    <w:rsid w:val="00110290"/>
    <w:rsid w:val="00110F10"/>
    <w:rsid w:val="001119D8"/>
    <w:rsid w:val="00111BCE"/>
    <w:rsid w:val="00111CFC"/>
    <w:rsid w:val="00112372"/>
    <w:rsid w:val="001125F8"/>
    <w:rsid w:val="00112D67"/>
    <w:rsid w:val="001142FF"/>
    <w:rsid w:val="00114A17"/>
    <w:rsid w:val="00115B89"/>
    <w:rsid w:val="00115B99"/>
    <w:rsid w:val="00115D0D"/>
    <w:rsid w:val="00116D1E"/>
    <w:rsid w:val="001179F6"/>
    <w:rsid w:val="00117E4D"/>
    <w:rsid w:val="00120D4D"/>
    <w:rsid w:val="00120E4E"/>
    <w:rsid w:val="00121B81"/>
    <w:rsid w:val="00121CFB"/>
    <w:rsid w:val="00121FD1"/>
    <w:rsid w:val="00122759"/>
    <w:rsid w:val="001229F5"/>
    <w:rsid w:val="00122A95"/>
    <w:rsid w:val="0012302C"/>
    <w:rsid w:val="00123BAA"/>
    <w:rsid w:val="00123E5C"/>
    <w:rsid w:val="001242C1"/>
    <w:rsid w:val="00124E9F"/>
    <w:rsid w:val="001255F1"/>
    <w:rsid w:val="00125A04"/>
    <w:rsid w:val="00125EF1"/>
    <w:rsid w:val="00126066"/>
    <w:rsid w:val="001261F2"/>
    <w:rsid w:val="0012668D"/>
    <w:rsid w:val="001266C1"/>
    <w:rsid w:val="0012677E"/>
    <w:rsid w:val="0012690D"/>
    <w:rsid w:val="00126B86"/>
    <w:rsid w:val="0012715C"/>
    <w:rsid w:val="001278F8"/>
    <w:rsid w:val="00127E68"/>
    <w:rsid w:val="00127E70"/>
    <w:rsid w:val="00127EC4"/>
    <w:rsid w:val="001300FB"/>
    <w:rsid w:val="00130671"/>
    <w:rsid w:val="00130795"/>
    <w:rsid w:val="00130951"/>
    <w:rsid w:val="00131572"/>
    <w:rsid w:val="0013199B"/>
    <w:rsid w:val="00131E70"/>
    <w:rsid w:val="0013231B"/>
    <w:rsid w:val="001328BB"/>
    <w:rsid w:val="00134339"/>
    <w:rsid w:val="00134BDB"/>
    <w:rsid w:val="001355F0"/>
    <w:rsid w:val="001356EE"/>
    <w:rsid w:val="00137111"/>
    <w:rsid w:val="00137684"/>
    <w:rsid w:val="00137A09"/>
    <w:rsid w:val="00137C81"/>
    <w:rsid w:val="00137DE3"/>
    <w:rsid w:val="00137EF6"/>
    <w:rsid w:val="00140352"/>
    <w:rsid w:val="00140515"/>
    <w:rsid w:val="001406CA"/>
    <w:rsid w:val="00140F15"/>
    <w:rsid w:val="00141400"/>
    <w:rsid w:val="0014182B"/>
    <w:rsid w:val="00142209"/>
    <w:rsid w:val="0014270D"/>
    <w:rsid w:val="00142BA1"/>
    <w:rsid w:val="00143172"/>
    <w:rsid w:val="001433C8"/>
    <w:rsid w:val="0014377A"/>
    <w:rsid w:val="00143A46"/>
    <w:rsid w:val="00143B6A"/>
    <w:rsid w:val="00143E77"/>
    <w:rsid w:val="00143EEB"/>
    <w:rsid w:val="00144592"/>
    <w:rsid w:val="00144859"/>
    <w:rsid w:val="00144C77"/>
    <w:rsid w:val="001454E5"/>
    <w:rsid w:val="00145F9E"/>
    <w:rsid w:val="00145FA0"/>
    <w:rsid w:val="0014618E"/>
    <w:rsid w:val="00146266"/>
    <w:rsid w:val="0014652A"/>
    <w:rsid w:val="00146A14"/>
    <w:rsid w:val="00146C3B"/>
    <w:rsid w:val="00146F21"/>
    <w:rsid w:val="0014704F"/>
    <w:rsid w:val="001471D7"/>
    <w:rsid w:val="00147596"/>
    <w:rsid w:val="0014793C"/>
    <w:rsid w:val="001507D8"/>
    <w:rsid w:val="00150A45"/>
    <w:rsid w:val="0015119C"/>
    <w:rsid w:val="001518E8"/>
    <w:rsid w:val="00151BF6"/>
    <w:rsid w:val="001523CF"/>
    <w:rsid w:val="0015268A"/>
    <w:rsid w:val="0015344F"/>
    <w:rsid w:val="00153A7A"/>
    <w:rsid w:val="001543BE"/>
    <w:rsid w:val="0015469A"/>
    <w:rsid w:val="00154B52"/>
    <w:rsid w:val="00154FFA"/>
    <w:rsid w:val="00155286"/>
    <w:rsid w:val="0015571B"/>
    <w:rsid w:val="0015613A"/>
    <w:rsid w:val="00156A3F"/>
    <w:rsid w:val="00156BCC"/>
    <w:rsid w:val="00156DE5"/>
    <w:rsid w:val="00156EC1"/>
    <w:rsid w:val="0015739D"/>
    <w:rsid w:val="00157A8D"/>
    <w:rsid w:val="00157FB9"/>
    <w:rsid w:val="001615CF"/>
    <w:rsid w:val="0016168A"/>
    <w:rsid w:val="001617C5"/>
    <w:rsid w:val="00162D37"/>
    <w:rsid w:val="00162DF8"/>
    <w:rsid w:val="001631FD"/>
    <w:rsid w:val="001639D8"/>
    <w:rsid w:val="00163D9D"/>
    <w:rsid w:val="001644E6"/>
    <w:rsid w:val="001648BF"/>
    <w:rsid w:val="00164D7F"/>
    <w:rsid w:val="0016555F"/>
    <w:rsid w:val="0016616F"/>
    <w:rsid w:val="00167011"/>
    <w:rsid w:val="001671C5"/>
    <w:rsid w:val="001679A3"/>
    <w:rsid w:val="00167BAB"/>
    <w:rsid w:val="00170265"/>
    <w:rsid w:val="001702A2"/>
    <w:rsid w:val="001707FA"/>
    <w:rsid w:val="00170B1A"/>
    <w:rsid w:val="00170B55"/>
    <w:rsid w:val="00171103"/>
    <w:rsid w:val="001711EE"/>
    <w:rsid w:val="0017182A"/>
    <w:rsid w:val="00171A9C"/>
    <w:rsid w:val="001722C6"/>
    <w:rsid w:val="00173006"/>
    <w:rsid w:val="0017302F"/>
    <w:rsid w:val="00174382"/>
    <w:rsid w:val="00174CC2"/>
    <w:rsid w:val="00175342"/>
    <w:rsid w:val="00175616"/>
    <w:rsid w:val="00175D47"/>
    <w:rsid w:val="00175E1F"/>
    <w:rsid w:val="00176371"/>
    <w:rsid w:val="00176490"/>
    <w:rsid w:val="0017656A"/>
    <w:rsid w:val="00177544"/>
    <w:rsid w:val="0017770A"/>
    <w:rsid w:val="00177FEC"/>
    <w:rsid w:val="00180C72"/>
    <w:rsid w:val="00180FFF"/>
    <w:rsid w:val="00181734"/>
    <w:rsid w:val="0018180A"/>
    <w:rsid w:val="001822BD"/>
    <w:rsid w:val="001826D0"/>
    <w:rsid w:val="00182709"/>
    <w:rsid w:val="00182D89"/>
    <w:rsid w:val="00182EF7"/>
    <w:rsid w:val="001833EB"/>
    <w:rsid w:val="00183E58"/>
    <w:rsid w:val="001842C1"/>
    <w:rsid w:val="001848C4"/>
    <w:rsid w:val="0018492F"/>
    <w:rsid w:val="001849EE"/>
    <w:rsid w:val="00184E70"/>
    <w:rsid w:val="00185019"/>
    <w:rsid w:val="001850F4"/>
    <w:rsid w:val="00185B72"/>
    <w:rsid w:val="00185C40"/>
    <w:rsid w:val="001862D9"/>
    <w:rsid w:val="001868C4"/>
    <w:rsid w:val="00186EE2"/>
    <w:rsid w:val="001872CE"/>
    <w:rsid w:val="00187677"/>
    <w:rsid w:val="00187EA1"/>
    <w:rsid w:val="00190137"/>
    <w:rsid w:val="00190D6B"/>
    <w:rsid w:val="00190F89"/>
    <w:rsid w:val="001919A1"/>
    <w:rsid w:val="00192142"/>
    <w:rsid w:val="00192391"/>
    <w:rsid w:val="0019298A"/>
    <w:rsid w:val="00192FAE"/>
    <w:rsid w:val="001930A2"/>
    <w:rsid w:val="0019331B"/>
    <w:rsid w:val="00194088"/>
    <w:rsid w:val="00194367"/>
    <w:rsid w:val="001944A2"/>
    <w:rsid w:val="001946EC"/>
    <w:rsid w:val="00194CB0"/>
    <w:rsid w:val="00195EBA"/>
    <w:rsid w:val="00197657"/>
    <w:rsid w:val="00197A08"/>
    <w:rsid w:val="001A0434"/>
    <w:rsid w:val="001A1C40"/>
    <w:rsid w:val="001A1F04"/>
    <w:rsid w:val="001A2442"/>
    <w:rsid w:val="001A26E3"/>
    <w:rsid w:val="001A283D"/>
    <w:rsid w:val="001A2D88"/>
    <w:rsid w:val="001A2F6F"/>
    <w:rsid w:val="001A308A"/>
    <w:rsid w:val="001A35BC"/>
    <w:rsid w:val="001A3C6E"/>
    <w:rsid w:val="001A4092"/>
    <w:rsid w:val="001A4278"/>
    <w:rsid w:val="001A49C2"/>
    <w:rsid w:val="001A501E"/>
    <w:rsid w:val="001A520F"/>
    <w:rsid w:val="001A596B"/>
    <w:rsid w:val="001A5C64"/>
    <w:rsid w:val="001A601C"/>
    <w:rsid w:val="001A644C"/>
    <w:rsid w:val="001A657C"/>
    <w:rsid w:val="001A6A63"/>
    <w:rsid w:val="001A6C6D"/>
    <w:rsid w:val="001A7B65"/>
    <w:rsid w:val="001B075D"/>
    <w:rsid w:val="001B0AF4"/>
    <w:rsid w:val="001B0E20"/>
    <w:rsid w:val="001B166C"/>
    <w:rsid w:val="001B1929"/>
    <w:rsid w:val="001B1A39"/>
    <w:rsid w:val="001B1CEB"/>
    <w:rsid w:val="001B1FFA"/>
    <w:rsid w:val="001B221A"/>
    <w:rsid w:val="001B2517"/>
    <w:rsid w:val="001B299B"/>
    <w:rsid w:val="001B35E5"/>
    <w:rsid w:val="001B3D33"/>
    <w:rsid w:val="001B40CE"/>
    <w:rsid w:val="001B4210"/>
    <w:rsid w:val="001B453E"/>
    <w:rsid w:val="001B47FE"/>
    <w:rsid w:val="001B5FFF"/>
    <w:rsid w:val="001B6B80"/>
    <w:rsid w:val="001B712D"/>
    <w:rsid w:val="001B74CE"/>
    <w:rsid w:val="001B7513"/>
    <w:rsid w:val="001B7674"/>
    <w:rsid w:val="001B7751"/>
    <w:rsid w:val="001B79D8"/>
    <w:rsid w:val="001B7F7E"/>
    <w:rsid w:val="001C04C8"/>
    <w:rsid w:val="001C04D6"/>
    <w:rsid w:val="001C12C6"/>
    <w:rsid w:val="001C2D35"/>
    <w:rsid w:val="001C3519"/>
    <w:rsid w:val="001C46EA"/>
    <w:rsid w:val="001C4A2B"/>
    <w:rsid w:val="001C4A5C"/>
    <w:rsid w:val="001C4AC1"/>
    <w:rsid w:val="001C4FA6"/>
    <w:rsid w:val="001C50FB"/>
    <w:rsid w:val="001C53FD"/>
    <w:rsid w:val="001C5DC3"/>
    <w:rsid w:val="001C6057"/>
    <w:rsid w:val="001C6495"/>
    <w:rsid w:val="001C649F"/>
    <w:rsid w:val="001C71A3"/>
    <w:rsid w:val="001C74B6"/>
    <w:rsid w:val="001C7C64"/>
    <w:rsid w:val="001C7F7B"/>
    <w:rsid w:val="001D0689"/>
    <w:rsid w:val="001D0A45"/>
    <w:rsid w:val="001D0A81"/>
    <w:rsid w:val="001D135B"/>
    <w:rsid w:val="001D139A"/>
    <w:rsid w:val="001D155C"/>
    <w:rsid w:val="001D1EE4"/>
    <w:rsid w:val="001D2965"/>
    <w:rsid w:val="001D2AC0"/>
    <w:rsid w:val="001D2C2A"/>
    <w:rsid w:val="001D364A"/>
    <w:rsid w:val="001D4FA4"/>
    <w:rsid w:val="001D5216"/>
    <w:rsid w:val="001D52B8"/>
    <w:rsid w:val="001D5732"/>
    <w:rsid w:val="001D5FCF"/>
    <w:rsid w:val="001D6B5E"/>
    <w:rsid w:val="001D6D03"/>
    <w:rsid w:val="001D7954"/>
    <w:rsid w:val="001E03D7"/>
    <w:rsid w:val="001E0C23"/>
    <w:rsid w:val="001E1401"/>
    <w:rsid w:val="001E14CC"/>
    <w:rsid w:val="001E1D38"/>
    <w:rsid w:val="001E23C2"/>
    <w:rsid w:val="001E2D47"/>
    <w:rsid w:val="001E2E82"/>
    <w:rsid w:val="001E3EE3"/>
    <w:rsid w:val="001E4BD8"/>
    <w:rsid w:val="001E5697"/>
    <w:rsid w:val="001E59A3"/>
    <w:rsid w:val="001E60EC"/>
    <w:rsid w:val="001E62B7"/>
    <w:rsid w:val="001E67E3"/>
    <w:rsid w:val="001E6E23"/>
    <w:rsid w:val="001E6F8C"/>
    <w:rsid w:val="001E7513"/>
    <w:rsid w:val="001E7891"/>
    <w:rsid w:val="001F0828"/>
    <w:rsid w:val="001F0897"/>
    <w:rsid w:val="001F0961"/>
    <w:rsid w:val="001F0D25"/>
    <w:rsid w:val="001F1D86"/>
    <w:rsid w:val="001F2BCA"/>
    <w:rsid w:val="001F2E71"/>
    <w:rsid w:val="001F36C9"/>
    <w:rsid w:val="001F3A29"/>
    <w:rsid w:val="001F3E9E"/>
    <w:rsid w:val="001F3EF1"/>
    <w:rsid w:val="001F4465"/>
    <w:rsid w:val="001F5368"/>
    <w:rsid w:val="001F5431"/>
    <w:rsid w:val="001F5A55"/>
    <w:rsid w:val="001F5B99"/>
    <w:rsid w:val="001F625D"/>
    <w:rsid w:val="001F6A49"/>
    <w:rsid w:val="001F6E24"/>
    <w:rsid w:val="001F7262"/>
    <w:rsid w:val="001F78C1"/>
    <w:rsid w:val="001F7B51"/>
    <w:rsid w:val="001F7ED2"/>
    <w:rsid w:val="00200AA4"/>
    <w:rsid w:val="00201454"/>
    <w:rsid w:val="00201483"/>
    <w:rsid w:val="002020B6"/>
    <w:rsid w:val="00202318"/>
    <w:rsid w:val="002024FF"/>
    <w:rsid w:val="00202BB7"/>
    <w:rsid w:val="0020317C"/>
    <w:rsid w:val="00203621"/>
    <w:rsid w:val="00203816"/>
    <w:rsid w:val="0020386A"/>
    <w:rsid w:val="0020532A"/>
    <w:rsid w:val="00206825"/>
    <w:rsid w:val="00207295"/>
    <w:rsid w:val="00207670"/>
    <w:rsid w:val="0021056B"/>
    <w:rsid w:val="00210B32"/>
    <w:rsid w:val="00211CE0"/>
    <w:rsid w:val="00211E02"/>
    <w:rsid w:val="00212055"/>
    <w:rsid w:val="00212D2F"/>
    <w:rsid w:val="00213BC4"/>
    <w:rsid w:val="00214E98"/>
    <w:rsid w:val="00214EF1"/>
    <w:rsid w:val="002153C7"/>
    <w:rsid w:val="002156D3"/>
    <w:rsid w:val="00216073"/>
    <w:rsid w:val="00217475"/>
    <w:rsid w:val="0021769E"/>
    <w:rsid w:val="002176EA"/>
    <w:rsid w:val="00217825"/>
    <w:rsid w:val="00220271"/>
    <w:rsid w:val="002206B1"/>
    <w:rsid w:val="00220E30"/>
    <w:rsid w:val="00221B03"/>
    <w:rsid w:val="002224F1"/>
    <w:rsid w:val="00222750"/>
    <w:rsid w:val="002228E6"/>
    <w:rsid w:val="002228F0"/>
    <w:rsid w:val="002233D8"/>
    <w:rsid w:val="0022381B"/>
    <w:rsid w:val="00223DF0"/>
    <w:rsid w:val="0022468D"/>
    <w:rsid w:val="002247A8"/>
    <w:rsid w:val="00225547"/>
    <w:rsid w:val="00225916"/>
    <w:rsid w:val="00225B0E"/>
    <w:rsid w:val="0022616A"/>
    <w:rsid w:val="002276D0"/>
    <w:rsid w:val="00227B08"/>
    <w:rsid w:val="00227C8C"/>
    <w:rsid w:val="00230B1D"/>
    <w:rsid w:val="00230B59"/>
    <w:rsid w:val="00230FAB"/>
    <w:rsid w:val="00233E97"/>
    <w:rsid w:val="00234785"/>
    <w:rsid w:val="002348AE"/>
    <w:rsid w:val="002350F2"/>
    <w:rsid w:val="002354B6"/>
    <w:rsid w:val="00235617"/>
    <w:rsid w:val="00235B5B"/>
    <w:rsid w:val="00235CD1"/>
    <w:rsid w:val="00235DB0"/>
    <w:rsid w:val="00236112"/>
    <w:rsid w:val="0023677C"/>
    <w:rsid w:val="00237248"/>
    <w:rsid w:val="00237330"/>
    <w:rsid w:val="002378BA"/>
    <w:rsid w:val="00237E59"/>
    <w:rsid w:val="002407F5"/>
    <w:rsid w:val="00241630"/>
    <w:rsid w:val="00241E29"/>
    <w:rsid w:val="00242815"/>
    <w:rsid w:val="002431EF"/>
    <w:rsid w:val="00243481"/>
    <w:rsid w:val="002437D3"/>
    <w:rsid w:val="00243908"/>
    <w:rsid w:val="00243BE7"/>
    <w:rsid w:val="00243E60"/>
    <w:rsid w:val="0024401E"/>
    <w:rsid w:val="002441A8"/>
    <w:rsid w:val="002441EF"/>
    <w:rsid w:val="002442AB"/>
    <w:rsid w:val="0024482D"/>
    <w:rsid w:val="00244A13"/>
    <w:rsid w:val="00244CAD"/>
    <w:rsid w:val="00245DA8"/>
    <w:rsid w:val="0024631E"/>
    <w:rsid w:val="00246505"/>
    <w:rsid w:val="00246854"/>
    <w:rsid w:val="002471D9"/>
    <w:rsid w:val="00247233"/>
    <w:rsid w:val="00247C03"/>
    <w:rsid w:val="002506AC"/>
    <w:rsid w:val="00250775"/>
    <w:rsid w:val="00250957"/>
    <w:rsid w:val="00250CF2"/>
    <w:rsid w:val="00251027"/>
    <w:rsid w:val="00251910"/>
    <w:rsid w:val="00251A9D"/>
    <w:rsid w:val="00251B3A"/>
    <w:rsid w:val="002526DC"/>
    <w:rsid w:val="00253285"/>
    <w:rsid w:val="002535A8"/>
    <w:rsid w:val="00253A2F"/>
    <w:rsid w:val="00254A8A"/>
    <w:rsid w:val="00254CFE"/>
    <w:rsid w:val="0025514C"/>
    <w:rsid w:val="002551D4"/>
    <w:rsid w:val="002564B8"/>
    <w:rsid w:val="00257F98"/>
    <w:rsid w:val="002605F6"/>
    <w:rsid w:val="002609F7"/>
    <w:rsid w:val="0026167D"/>
    <w:rsid w:val="002619A8"/>
    <w:rsid w:val="00261BA5"/>
    <w:rsid w:val="00261C4B"/>
    <w:rsid w:val="00261E1C"/>
    <w:rsid w:val="00262517"/>
    <w:rsid w:val="0026281E"/>
    <w:rsid w:val="00262A3F"/>
    <w:rsid w:val="00262F8B"/>
    <w:rsid w:val="002630F9"/>
    <w:rsid w:val="00263590"/>
    <w:rsid w:val="002637F7"/>
    <w:rsid w:val="00264027"/>
    <w:rsid w:val="002640CF"/>
    <w:rsid w:val="0026482F"/>
    <w:rsid w:val="00265522"/>
    <w:rsid w:val="00265637"/>
    <w:rsid w:val="0026598C"/>
    <w:rsid w:val="00266B82"/>
    <w:rsid w:val="00267C9C"/>
    <w:rsid w:val="0027000C"/>
    <w:rsid w:val="00270724"/>
    <w:rsid w:val="00271117"/>
    <w:rsid w:val="0027136E"/>
    <w:rsid w:val="0027199A"/>
    <w:rsid w:val="00271A77"/>
    <w:rsid w:val="00271B29"/>
    <w:rsid w:val="00271C3D"/>
    <w:rsid w:val="00271F28"/>
    <w:rsid w:val="002725E4"/>
    <w:rsid w:val="0027281D"/>
    <w:rsid w:val="00272B70"/>
    <w:rsid w:val="00272C6F"/>
    <w:rsid w:val="002735A8"/>
    <w:rsid w:val="002737B4"/>
    <w:rsid w:val="00273FE5"/>
    <w:rsid w:val="002740C1"/>
    <w:rsid w:val="00274168"/>
    <w:rsid w:val="002745A8"/>
    <w:rsid w:val="00274BA8"/>
    <w:rsid w:val="00274CDB"/>
    <w:rsid w:val="00274EBD"/>
    <w:rsid w:val="00275153"/>
    <w:rsid w:val="002767B1"/>
    <w:rsid w:val="00276E91"/>
    <w:rsid w:val="00276F96"/>
    <w:rsid w:val="0027733B"/>
    <w:rsid w:val="002773DC"/>
    <w:rsid w:val="00277E47"/>
    <w:rsid w:val="00277E48"/>
    <w:rsid w:val="0028083F"/>
    <w:rsid w:val="00280DEA"/>
    <w:rsid w:val="00281866"/>
    <w:rsid w:val="00282387"/>
    <w:rsid w:val="002825E7"/>
    <w:rsid w:val="00282828"/>
    <w:rsid w:val="00282C0B"/>
    <w:rsid w:val="00282E68"/>
    <w:rsid w:val="00283F05"/>
    <w:rsid w:val="0028463A"/>
    <w:rsid w:val="00284B73"/>
    <w:rsid w:val="002852F7"/>
    <w:rsid w:val="0028585D"/>
    <w:rsid w:val="002863A8"/>
    <w:rsid w:val="00286ADC"/>
    <w:rsid w:val="00286FDC"/>
    <w:rsid w:val="0028748C"/>
    <w:rsid w:val="00287B97"/>
    <w:rsid w:val="00287C3E"/>
    <w:rsid w:val="00287E9D"/>
    <w:rsid w:val="00290CAA"/>
    <w:rsid w:val="00290ED0"/>
    <w:rsid w:val="0029141B"/>
    <w:rsid w:val="002916B6"/>
    <w:rsid w:val="0029189E"/>
    <w:rsid w:val="002922FC"/>
    <w:rsid w:val="00292329"/>
    <w:rsid w:val="002927AE"/>
    <w:rsid w:val="00292986"/>
    <w:rsid w:val="00292BC7"/>
    <w:rsid w:val="00292ED2"/>
    <w:rsid w:val="00292EF5"/>
    <w:rsid w:val="00293DAA"/>
    <w:rsid w:val="00293F51"/>
    <w:rsid w:val="00294918"/>
    <w:rsid w:val="002958EC"/>
    <w:rsid w:val="00295ED7"/>
    <w:rsid w:val="002967C1"/>
    <w:rsid w:val="00296F31"/>
    <w:rsid w:val="00297E6F"/>
    <w:rsid w:val="002A017B"/>
    <w:rsid w:val="002A0602"/>
    <w:rsid w:val="002A0614"/>
    <w:rsid w:val="002A06DD"/>
    <w:rsid w:val="002A0C9D"/>
    <w:rsid w:val="002A0D30"/>
    <w:rsid w:val="002A17CF"/>
    <w:rsid w:val="002A1C5D"/>
    <w:rsid w:val="002A1DFF"/>
    <w:rsid w:val="002A27BF"/>
    <w:rsid w:val="002A2CA5"/>
    <w:rsid w:val="002A365D"/>
    <w:rsid w:val="002A3F2F"/>
    <w:rsid w:val="002A40D4"/>
    <w:rsid w:val="002A4696"/>
    <w:rsid w:val="002A53A9"/>
    <w:rsid w:val="002A581F"/>
    <w:rsid w:val="002A5B32"/>
    <w:rsid w:val="002A65DE"/>
    <w:rsid w:val="002A706B"/>
    <w:rsid w:val="002A7B04"/>
    <w:rsid w:val="002A7D6F"/>
    <w:rsid w:val="002B0A0E"/>
    <w:rsid w:val="002B13FE"/>
    <w:rsid w:val="002B1F37"/>
    <w:rsid w:val="002B23CC"/>
    <w:rsid w:val="002B31BB"/>
    <w:rsid w:val="002B373C"/>
    <w:rsid w:val="002B3E78"/>
    <w:rsid w:val="002B432A"/>
    <w:rsid w:val="002B482C"/>
    <w:rsid w:val="002B4F88"/>
    <w:rsid w:val="002B52E8"/>
    <w:rsid w:val="002B5643"/>
    <w:rsid w:val="002B5F86"/>
    <w:rsid w:val="002B7611"/>
    <w:rsid w:val="002B7AFC"/>
    <w:rsid w:val="002B7C4E"/>
    <w:rsid w:val="002C0608"/>
    <w:rsid w:val="002C0BE3"/>
    <w:rsid w:val="002C1308"/>
    <w:rsid w:val="002C15F5"/>
    <w:rsid w:val="002C1F95"/>
    <w:rsid w:val="002C2511"/>
    <w:rsid w:val="002C275D"/>
    <w:rsid w:val="002C3388"/>
    <w:rsid w:val="002C3ADB"/>
    <w:rsid w:val="002C3C30"/>
    <w:rsid w:val="002C44B8"/>
    <w:rsid w:val="002C453B"/>
    <w:rsid w:val="002C45BD"/>
    <w:rsid w:val="002C5B05"/>
    <w:rsid w:val="002C7BA4"/>
    <w:rsid w:val="002D02AF"/>
    <w:rsid w:val="002D0C87"/>
    <w:rsid w:val="002D11AA"/>
    <w:rsid w:val="002D150C"/>
    <w:rsid w:val="002D1F47"/>
    <w:rsid w:val="002D2DBE"/>
    <w:rsid w:val="002D378D"/>
    <w:rsid w:val="002D3968"/>
    <w:rsid w:val="002D4951"/>
    <w:rsid w:val="002D6238"/>
    <w:rsid w:val="002D6588"/>
    <w:rsid w:val="002D6717"/>
    <w:rsid w:val="002E05A4"/>
    <w:rsid w:val="002E05C7"/>
    <w:rsid w:val="002E0D85"/>
    <w:rsid w:val="002E1100"/>
    <w:rsid w:val="002E137E"/>
    <w:rsid w:val="002E1D8C"/>
    <w:rsid w:val="002E228F"/>
    <w:rsid w:val="002E2EE9"/>
    <w:rsid w:val="002E3AFE"/>
    <w:rsid w:val="002E4060"/>
    <w:rsid w:val="002E43ED"/>
    <w:rsid w:val="002E4A05"/>
    <w:rsid w:val="002E4DF6"/>
    <w:rsid w:val="002E504D"/>
    <w:rsid w:val="002E526C"/>
    <w:rsid w:val="002E58CF"/>
    <w:rsid w:val="002E60C8"/>
    <w:rsid w:val="002E6277"/>
    <w:rsid w:val="002E6540"/>
    <w:rsid w:val="002E6930"/>
    <w:rsid w:val="002E6A0F"/>
    <w:rsid w:val="002E6BDE"/>
    <w:rsid w:val="002E723E"/>
    <w:rsid w:val="002E72E8"/>
    <w:rsid w:val="002E76DA"/>
    <w:rsid w:val="002E78AC"/>
    <w:rsid w:val="002E79A6"/>
    <w:rsid w:val="002E7C54"/>
    <w:rsid w:val="002F0026"/>
    <w:rsid w:val="002F01EE"/>
    <w:rsid w:val="002F0BC4"/>
    <w:rsid w:val="002F0E80"/>
    <w:rsid w:val="002F1FBD"/>
    <w:rsid w:val="002F2789"/>
    <w:rsid w:val="002F28CE"/>
    <w:rsid w:val="002F4336"/>
    <w:rsid w:val="002F443F"/>
    <w:rsid w:val="002F4C24"/>
    <w:rsid w:val="002F575A"/>
    <w:rsid w:val="002F65C3"/>
    <w:rsid w:val="002F680C"/>
    <w:rsid w:val="002F6931"/>
    <w:rsid w:val="002F768F"/>
    <w:rsid w:val="002F77FF"/>
    <w:rsid w:val="002F7C12"/>
    <w:rsid w:val="003007E3"/>
    <w:rsid w:val="003016E7"/>
    <w:rsid w:val="003017D5"/>
    <w:rsid w:val="00301D9E"/>
    <w:rsid w:val="00302689"/>
    <w:rsid w:val="00302BC4"/>
    <w:rsid w:val="00305B73"/>
    <w:rsid w:val="00305EBC"/>
    <w:rsid w:val="00306142"/>
    <w:rsid w:val="003061F0"/>
    <w:rsid w:val="00306C21"/>
    <w:rsid w:val="00307177"/>
    <w:rsid w:val="0030760F"/>
    <w:rsid w:val="00307B59"/>
    <w:rsid w:val="00307DC6"/>
    <w:rsid w:val="003104D8"/>
    <w:rsid w:val="00311E46"/>
    <w:rsid w:val="0031385F"/>
    <w:rsid w:val="003140A4"/>
    <w:rsid w:val="00315594"/>
    <w:rsid w:val="003156D9"/>
    <w:rsid w:val="00315DDE"/>
    <w:rsid w:val="00315F5C"/>
    <w:rsid w:val="00315FCE"/>
    <w:rsid w:val="00320135"/>
    <w:rsid w:val="003206C7"/>
    <w:rsid w:val="003208C8"/>
    <w:rsid w:val="00322EF8"/>
    <w:rsid w:val="00323F00"/>
    <w:rsid w:val="003241D2"/>
    <w:rsid w:val="0032582C"/>
    <w:rsid w:val="0032587E"/>
    <w:rsid w:val="00325935"/>
    <w:rsid w:val="00325E3D"/>
    <w:rsid w:val="00326A75"/>
    <w:rsid w:val="00326B1F"/>
    <w:rsid w:val="00327455"/>
    <w:rsid w:val="00327A6B"/>
    <w:rsid w:val="00330534"/>
    <w:rsid w:val="00330D18"/>
    <w:rsid w:val="00330E74"/>
    <w:rsid w:val="0033119B"/>
    <w:rsid w:val="00331D51"/>
    <w:rsid w:val="003320A5"/>
    <w:rsid w:val="003325CA"/>
    <w:rsid w:val="00332DBD"/>
    <w:rsid w:val="003338B5"/>
    <w:rsid w:val="00334104"/>
    <w:rsid w:val="00334193"/>
    <w:rsid w:val="003343D3"/>
    <w:rsid w:val="003344CF"/>
    <w:rsid w:val="003351A1"/>
    <w:rsid w:val="00335323"/>
    <w:rsid w:val="00335D9A"/>
    <w:rsid w:val="00335DAC"/>
    <w:rsid w:val="00336A85"/>
    <w:rsid w:val="00336FC3"/>
    <w:rsid w:val="003374DB"/>
    <w:rsid w:val="003374FB"/>
    <w:rsid w:val="00337805"/>
    <w:rsid w:val="00340373"/>
    <w:rsid w:val="0034168E"/>
    <w:rsid w:val="00341ED3"/>
    <w:rsid w:val="003422D5"/>
    <w:rsid w:val="00342707"/>
    <w:rsid w:val="00342B29"/>
    <w:rsid w:val="0034306B"/>
    <w:rsid w:val="0034329D"/>
    <w:rsid w:val="003432DB"/>
    <w:rsid w:val="003444A6"/>
    <w:rsid w:val="0034657E"/>
    <w:rsid w:val="00346BA5"/>
    <w:rsid w:val="00347265"/>
    <w:rsid w:val="003475F1"/>
    <w:rsid w:val="00350202"/>
    <w:rsid w:val="003505C7"/>
    <w:rsid w:val="003511FC"/>
    <w:rsid w:val="00351518"/>
    <w:rsid w:val="003515B5"/>
    <w:rsid w:val="003517FE"/>
    <w:rsid w:val="00351B97"/>
    <w:rsid w:val="00352032"/>
    <w:rsid w:val="003523C3"/>
    <w:rsid w:val="0035271B"/>
    <w:rsid w:val="00352727"/>
    <w:rsid w:val="003528A6"/>
    <w:rsid w:val="00352FB9"/>
    <w:rsid w:val="003532EA"/>
    <w:rsid w:val="00353433"/>
    <w:rsid w:val="00353DD4"/>
    <w:rsid w:val="0035524B"/>
    <w:rsid w:val="00355302"/>
    <w:rsid w:val="00355344"/>
    <w:rsid w:val="00355763"/>
    <w:rsid w:val="00355BCA"/>
    <w:rsid w:val="0035725B"/>
    <w:rsid w:val="003572DE"/>
    <w:rsid w:val="003575C9"/>
    <w:rsid w:val="003579EE"/>
    <w:rsid w:val="00357A79"/>
    <w:rsid w:val="0036059A"/>
    <w:rsid w:val="00360613"/>
    <w:rsid w:val="0036083F"/>
    <w:rsid w:val="00360A41"/>
    <w:rsid w:val="00361068"/>
    <w:rsid w:val="00361620"/>
    <w:rsid w:val="003617F0"/>
    <w:rsid w:val="00361C58"/>
    <w:rsid w:val="00361D56"/>
    <w:rsid w:val="00361F74"/>
    <w:rsid w:val="0036266E"/>
    <w:rsid w:val="003633F8"/>
    <w:rsid w:val="00363A4C"/>
    <w:rsid w:val="003646E2"/>
    <w:rsid w:val="003648AA"/>
    <w:rsid w:val="00364C00"/>
    <w:rsid w:val="00364EFC"/>
    <w:rsid w:val="00365B94"/>
    <w:rsid w:val="00365DE6"/>
    <w:rsid w:val="00365EF9"/>
    <w:rsid w:val="00366064"/>
    <w:rsid w:val="00366594"/>
    <w:rsid w:val="00366759"/>
    <w:rsid w:val="00366ADF"/>
    <w:rsid w:val="00367196"/>
    <w:rsid w:val="00367830"/>
    <w:rsid w:val="003704B2"/>
    <w:rsid w:val="00370548"/>
    <w:rsid w:val="00370941"/>
    <w:rsid w:val="00371885"/>
    <w:rsid w:val="003727D4"/>
    <w:rsid w:val="00373749"/>
    <w:rsid w:val="00373A07"/>
    <w:rsid w:val="00373A6A"/>
    <w:rsid w:val="00373AB8"/>
    <w:rsid w:val="00375BC1"/>
    <w:rsid w:val="00375F27"/>
    <w:rsid w:val="00377B81"/>
    <w:rsid w:val="0038029C"/>
    <w:rsid w:val="0038085D"/>
    <w:rsid w:val="00381E79"/>
    <w:rsid w:val="0038241F"/>
    <w:rsid w:val="00382707"/>
    <w:rsid w:val="0038288B"/>
    <w:rsid w:val="003833B0"/>
    <w:rsid w:val="003835E6"/>
    <w:rsid w:val="00383D37"/>
    <w:rsid w:val="00383ED5"/>
    <w:rsid w:val="00384056"/>
    <w:rsid w:val="00385F07"/>
    <w:rsid w:val="00386047"/>
    <w:rsid w:val="00386A04"/>
    <w:rsid w:val="00386D6F"/>
    <w:rsid w:val="003870CF"/>
    <w:rsid w:val="00387125"/>
    <w:rsid w:val="00390246"/>
    <w:rsid w:val="00390BB5"/>
    <w:rsid w:val="003910CC"/>
    <w:rsid w:val="00391A20"/>
    <w:rsid w:val="00392208"/>
    <w:rsid w:val="00392BB2"/>
    <w:rsid w:val="00392FB6"/>
    <w:rsid w:val="00393003"/>
    <w:rsid w:val="00393059"/>
    <w:rsid w:val="003935C9"/>
    <w:rsid w:val="00393CAE"/>
    <w:rsid w:val="00394299"/>
    <w:rsid w:val="0039485A"/>
    <w:rsid w:val="00394A7F"/>
    <w:rsid w:val="00394E6D"/>
    <w:rsid w:val="00395D34"/>
    <w:rsid w:val="0039749B"/>
    <w:rsid w:val="00397524"/>
    <w:rsid w:val="00397671"/>
    <w:rsid w:val="003A16B0"/>
    <w:rsid w:val="003A1B79"/>
    <w:rsid w:val="003A269E"/>
    <w:rsid w:val="003A2D12"/>
    <w:rsid w:val="003A3239"/>
    <w:rsid w:val="003A3907"/>
    <w:rsid w:val="003A3E87"/>
    <w:rsid w:val="003A4188"/>
    <w:rsid w:val="003A4357"/>
    <w:rsid w:val="003A458B"/>
    <w:rsid w:val="003A483B"/>
    <w:rsid w:val="003A4A3B"/>
    <w:rsid w:val="003A54D8"/>
    <w:rsid w:val="003A7542"/>
    <w:rsid w:val="003A75EA"/>
    <w:rsid w:val="003B058D"/>
    <w:rsid w:val="003B0BC2"/>
    <w:rsid w:val="003B143F"/>
    <w:rsid w:val="003B183B"/>
    <w:rsid w:val="003B1BA3"/>
    <w:rsid w:val="003B1FA3"/>
    <w:rsid w:val="003B2D2E"/>
    <w:rsid w:val="003B2DDE"/>
    <w:rsid w:val="003B33B6"/>
    <w:rsid w:val="003B36F2"/>
    <w:rsid w:val="003B3BA0"/>
    <w:rsid w:val="003B48A6"/>
    <w:rsid w:val="003B49F3"/>
    <w:rsid w:val="003B4EBE"/>
    <w:rsid w:val="003B5BF1"/>
    <w:rsid w:val="003B5D64"/>
    <w:rsid w:val="003B6D7A"/>
    <w:rsid w:val="003C091D"/>
    <w:rsid w:val="003C0AAE"/>
    <w:rsid w:val="003C13A4"/>
    <w:rsid w:val="003C2033"/>
    <w:rsid w:val="003C248E"/>
    <w:rsid w:val="003C287D"/>
    <w:rsid w:val="003C2A82"/>
    <w:rsid w:val="003C2FC9"/>
    <w:rsid w:val="003C3A4A"/>
    <w:rsid w:val="003C49DF"/>
    <w:rsid w:val="003C4EC4"/>
    <w:rsid w:val="003C5073"/>
    <w:rsid w:val="003C546A"/>
    <w:rsid w:val="003C60AF"/>
    <w:rsid w:val="003C684F"/>
    <w:rsid w:val="003C7831"/>
    <w:rsid w:val="003D0EE1"/>
    <w:rsid w:val="003D0F35"/>
    <w:rsid w:val="003D1073"/>
    <w:rsid w:val="003D1330"/>
    <w:rsid w:val="003D18CF"/>
    <w:rsid w:val="003D1B5C"/>
    <w:rsid w:val="003D21A6"/>
    <w:rsid w:val="003D2DD7"/>
    <w:rsid w:val="003D3013"/>
    <w:rsid w:val="003D4684"/>
    <w:rsid w:val="003D4776"/>
    <w:rsid w:val="003D4869"/>
    <w:rsid w:val="003D488F"/>
    <w:rsid w:val="003D498B"/>
    <w:rsid w:val="003D5B15"/>
    <w:rsid w:val="003D6849"/>
    <w:rsid w:val="003D6B2F"/>
    <w:rsid w:val="003D78DC"/>
    <w:rsid w:val="003D79A8"/>
    <w:rsid w:val="003E0866"/>
    <w:rsid w:val="003E15BD"/>
    <w:rsid w:val="003E195C"/>
    <w:rsid w:val="003E21B2"/>
    <w:rsid w:val="003E2252"/>
    <w:rsid w:val="003E23EA"/>
    <w:rsid w:val="003E2403"/>
    <w:rsid w:val="003E2556"/>
    <w:rsid w:val="003E255A"/>
    <w:rsid w:val="003E2682"/>
    <w:rsid w:val="003E3647"/>
    <w:rsid w:val="003E387E"/>
    <w:rsid w:val="003E39A0"/>
    <w:rsid w:val="003E39EB"/>
    <w:rsid w:val="003E4C22"/>
    <w:rsid w:val="003E4E79"/>
    <w:rsid w:val="003E4F9C"/>
    <w:rsid w:val="003E54A3"/>
    <w:rsid w:val="003E5E7E"/>
    <w:rsid w:val="003E6705"/>
    <w:rsid w:val="003E68C4"/>
    <w:rsid w:val="003E7A4D"/>
    <w:rsid w:val="003F0533"/>
    <w:rsid w:val="003F1182"/>
    <w:rsid w:val="003F1561"/>
    <w:rsid w:val="003F1596"/>
    <w:rsid w:val="003F16CF"/>
    <w:rsid w:val="003F17AB"/>
    <w:rsid w:val="003F19C5"/>
    <w:rsid w:val="003F1BB6"/>
    <w:rsid w:val="003F1C69"/>
    <w:rsid w:val="003F1FEA"/>
    <w:rsid w:val="003F2338"/>
    <w:rsid w:val="003F2C8A"/>
    <w:rsid w:val="003F348E"/>
    <w:rsid w:val="003F3A23"/>
    <w:rsid w:val="003F41C7"/>
    <w:rsid w:val="003F46AC"/>
    <w:rsid w:val="003F482C"/>
    <w:rsid w:val="003F4A66"/>
    <w:rsid w:val="003F50B5"/>
    <w:rsid w:val="003F570C"/>
    <w:rsid w:val="003F58A8"/>
    <w:rsid w:val="003F5F79"/>
    <w:rsid w:val="003F69DD"/>
    <w:rsid w:val="003F6C0B"/>
    <w:rsid w:val="003F7D97"/>
    <w:rsid w:val="003F7DA3"/>
    <w:rsid w:val="003F7F8B"/>
    <w:rsid w:val="00400593"/>
    <w:rsid w:val="00400D0C"/>
    <w:rsid w:val="00401417"/>
    <w:rsid w:val="004016B6"/>
    <w:rsid w:val="00401D9D"/>
    <w:rsid w:val="00402635"/>
    <w:rsid w:val="00402862"/>
    <w:rsid w:val="00402BB5"/>
    <w:rsid w:val="0040340A"/>
    <w:rsid w:val="00403590"/>
    <w:rsid w:val="00403E02"/>
    <w:rsid w:val="00404552"/>
    <w:rsid w:val="00404D26"/>
    <w:rsid w:val="00404FFD"/>
    <w:rsid w:val="004055C8"/>
    <w:rsid w:val="00405602"/>
    <w:rsid w:val="004064DD"/>
    <w:rsid w:val="00406D4E"/>
    <w:rsid w:val="00407621"/>
    <w:rsid w:val="0040795F"/>
    <w:rsid w:val="00410308"/>
    <w:rsid w:val="004105B5"/>
    <w:rsid w:val="0041065B"/>
    <w:rsid w:val="00410DFB"/>
    <w:rsid w:val="00410E73"/>
    <w:rsid w:val="0041147D"/>
    <w:rsid w:val="00412433"/>
    <w:rsid w:val="004124FD"/>
    <w:rsid w:val="00412606"/>
    <w:rsid w:val="0041291C"/>
    <w:rsid w:val="00412B0D"/>
    <w:rsid w:val="00412DAC"/>
    <w:rsid w:val="00412E86"/>
    <w:rsid w:val="00413367"/>
    <w:rsid w:val="00413CBA"/>
    <w:rsid w:val="00413CD6"/>
    <w:rsid w:val="0041441F"/>
    <w:rsid w:val="00414CA4"/>
    <w:rsid w:val="004156A1"/>
    <w:rsid w:val="00415A82"/>
    <w:rsid w:val="00415AB0"/>
    <w:rsid w:val="00415DEF"/>
    <w:rsid w:val="00416055"/>
    <w:rsid w:val="00416579"/>
    <w:rsid w:val="0041735C"/>
    <w:rsid w:val="004173D9"/>
    <w:rsid w:val="00417550"/>
    <w:rsid w:val="00417561"/>
    <w:rsid w:val="004179FE"/>
    <w:rsid w:val="0042055D"/>
    <w:rsid w:val="00420BF9"/>
    <w:rsid w:val="004211C1"/>
    <w:rsid w:val="004211FF"/>
    <w:rsid w:val="004219E0"/>
    <w:rsid w:val="00421E72"/>
    <w:rsid w:val="0042247B"/>
    <w:rsid w:val="004226CF"/>
    <w:rsid w:val="00423612"/>
    <w:rsid w:val="004240AF"/>
    <w:rsid w:val="00425069"/>
    <w:rsid w:val="004263B7"/>
    <w:rsid w:val="004270C4"/>
    <w:rsid w:val="00427120"/>
    <w:rsid w:val="00427250"/>
    <w:rsid w:val="0043078E"/>
    <w:rsid w:val="00430D9F"/>
    <w:rsid w:val="00430E0B"/>
    <w:rsid w:val="0043231A"/>
    <w:rsid w:val="00432E32"/>
    <w:rsid w:val="00433473"/>
    <w:rsid w:val="0043447D"/>
    <w:rsid w:val="0043462F"/>
    <w:rsid w:val="00434A6C"/>
    <w:rsid w:val="00434A95"/>
    <w:rsid w:val="00435B86"/>
    <w:rsid w:val="0043604F"/>
    <w:rsid w:val="004360A0"/>
    <w:rsid w:val="004366D8"/>
    <w:rsid w:val="0043681E"/>
    <w:rsid w:val="00437F4D"/>
    <w:rsid w:val="00441726"/>
    <w:rsid w:val="0044243B"/>
    <w:rsid w:val="0044243C"/>
    <w:rsid w:val="0044296C"/>
    <w:rsid w:val="00442A85"/>
    <w:rsid w:val="00442CD9"/>
    <w:rsid w:val="00442D6C"/>
    <w:rsid w:val="00443230"/>
    <w:rsid w:val="00444132"/>
    <w:rsid w:val="0044484D"/>
    <w:rsid w:val="00444946"/>
    <w:rsid w:val="00444A6C"/>
    <w:rsid w:val="00444C10"/>
    <w:rsid w:val="0044558A"/>
    <w:rsid w:val="004464C9"/>
    <w:rsid w:val="004464D8"/>
    <w:rsid w:val="00446989"/>
    <w:rsid w:val="00446B4A"/>
    <w:rsid w:val="00446B5B"/>
    <w:rsid w:val="004476CD"/>
    <w:rsid w:val="0044782D"/>
    <w:rsid w:val="00447831"/>
    <w:rsid w:val="004479FB"/>
    <w:rsid w:val="00447E8A"/>
    <w:rsid w:val="00450353"/>
    <w:rsid w:val="00450D77"/>
    <w:rsid w:val="004511C5"/>
    <w:rsid w:val="0045123F"/>
    <w:rsid w:val="004528C9"/>
    <w:rsid w:val="00452A4A"/>
    <w:rsid w:val="00453924"/>
    <w:rsid w:val="0045423A"/>
    <w:rsid w:val="0045469A"/>
    <w:rsid w:val="0045489A"/>
    <w:rsid w:val="00454949"/>
    <w:rsid w:val="0045509C"/>
    <w:rsid w:val="004553F1"/>
    <w:rsid w:val="004572FF"/>
    <w:rsid w:val="004574E2"/>
    <w:rsid w:val="00457A56"/>
    <w:rsid w:val="00457FAA"/>
    <w:rsid w:val="00460264"/>
    <w:rsid w:val="00460635"/>
    <w:rsid w:val="00460711"/>
    <w:rsid w:val="00461214"/>
    <w:rsid w:val="00461344"/>
    <w:rsid w:val="004627E5"/>
    <w:rsid w:val="00464152"/>
    <w:rsid w:val="00464DAC"/>
    <w:rsid w:val="0046522C"/>
    <w:rsid w:val="00466615"/>
    <w:rsid w:val="00466A5E"/>
    <w:rsid w:val="00467F74"/>
    <w:rsid w:val="004702B4"/>
    <w:rsid w:val="004707CF"/>
    <w:rsid w:val="00470C25"/>
    <w:rsid w:val="0047140E"/>
    <w:rsid w:val="00471D87"/>
    <w:rsid w:val="00472035"/>
    <w:rsid w:val="004725DE"/>
    <w:rsid w:val="00472CAE"/>
    <w:rsid w:val="00472DD5"/>
    <w:rsid w:val="00474A0D"/>
    <w:rsid w:val="00475788"/>
    <w:rsid w:val="00475A98"/>
    <w:rsid w:val="00475D2C"/>
    <w:rsid w:val="00475EF6"/>
    <w:rsid w:val="004763DD"/>
    <w:rsid w:val="00476443"/>
    <w:rsid w:val="00476478"/>
    <w:rsid w:val="004769AF"/>
    <w:rsid w:val="00476C49"/>
    <w:rsid w:val="004774CE"/>
    <w:rsid w:val="004776E4"/>
    <w:rsid w:val="00477A59"/>
    <w:rsid w:val="00477AC3"/>
    <w:rsid w:val="00477FBB"/>
    <w:rsid w:val="004806ED"/>
    <w:rsid w:val="00480A76"/>
    <w:rsid w:val="00480AAD"/>
    <w:rsid w:val="0048184D"/>
    <w:rsid w:val="00481E1C"/>
    <w:rsid w:val="00482384"/>
    <w:rsid w:val="00482C3A"/>
    <w:rsid w:val="0048416A"/>
    <w:rsid w:val="004846E9"/>
    <w:rsid w:val="0048502A"/>
    <w:rsid w:val="0048509C"/>
    <w:rsid w:val="0048593C"/>
    <w:rsid w:val="00487703"/>
    <w:rsid w:val="004877A3"/>
    <w:rsid w:val="004878D0"/>
    <w:rsid w:val="00487DD6"/>
    <w:rsid w:val="00487E1A"/>
    <w:rsid w:val="004908B2"/>
    <w:rsid w:val="00490A59"/>
    <w:rsid w:val="004916B6"/>
    <w:rsid w:val="00491A69"/>
    <w:rsid w:val="00492725"/>
    <w:rsid w:val="00492BE2"/>
    <w:rsid w:val="00492FE9"/>
    <w:rsid w:val="00493995"/>
    <w:rsid w:val="00493D89"/>
    <w:rsid w:val="00494939"/>
    <w:rsid w:val="00494ECA"/>
    <w:rsid w:val="00494F69"/>
    <w:rsid w:val="004958BB"/>
    <w:rsid w:val="00495C30"/>
    <w:rsid w:val="00496232"/>
    <w:rsid w:val="004962CA"/>
    <w:rsid w:val="00496722"/>
    <w:rsid w:val="0049677C"/>
    <w:rsid w:val="00496AF4"/>
    <w:rsid w:val="00496C7C"/>
    <w:rsid w:val="00497539"/>
    <w:rsid w:val="00497733"/>
    <w:rsid w:val="004A0381"/>
    <w:rsid w:val="004A0625"/>
    <w:rsid w:val="004A06AF"/>
    <w:rsid w:val="004A09AA"/>
    <w:rsid w:val="004A12AB"/>
    <w:rsid w:val="004A1A13"/>
    <w:rsid w:val="004A2786"/>
    <w:rsid w:val="004A28DE"/>
    <w:rsid w:val="004A3A41"/>
    <w:rsid w:val="004A3A63"/>
    <w:rsid w:val="004A42A6"/>
    <w:rsid w:val="004A4C75"/>
    <w:rsid w:val="004A54F4"/>
    <w:rsid w:val="004A571C"/>
    <w:rsid w:val="004A5AE3"/>
    <w:rsid w:val="004A5E44"/>
    <w:rsid w:val="004A5EAE"/>
    <w:rsid w:val="004A5EDB"/>
    <w:rsid w:val="004A6C3B"/>
    <w:rsid w:val="004A7729"/>
    <w:rsid w:val="004A7846"/>
    <w:rsid w:val="004B070D"/>
    <w:rsid w:val="004B102D"/>
    <w:rsid w:val="004B1BBA"/>
    <w:rsid w:val="004B27B2"/>
    <w:rsid w:val="004B40AE"/>
    <w:rsid w:val="004B5302"/>
    <w:rsid w:val="004B6034"/>
    <w:rsid w:val="004B777F"/>
    <w:rsid w:val="004B7E4B"/>
    <w:rsid w:val="004C006B"/>
    <w:rsid w:val="004C0BBD"/>
    <w:rsid w:val="004C0DE3"/>
    <w:rsid w:val="004C2A59"/>
    <w:rsid w:val="004C2C7B"/>
    <w:rsid w:val="004C2E4D"/>
    <w:rsid w:val="004C3289"/>
    <w:rsid w:val="004C4C37"/>
    <w:rsid w:val="004C4C50"/>
    <w:rsid w:val="004C5501"/>
    <w:rsid w:val="004C599C"/>
    <w:rsid w:val="004C5D71"/>
    <w:rsid w:val="004C5F99"/>
    <w:rsid w:val="004C684F"/>
    <w:rsid w:val="004C68A9"/>
    <w:rsid w:val="004C70E0"/>
    <w:rsid w:val="004C7673"/>
    <w:rsid w:val="004C79AB"/>
    <w:rsid w:val="004D00E7"/>
    <w:rsid w:val="004D096A"/>
    <w:rsid w:val="004D0AAE"/>
    <w:rsid w:val="004D0CC7"/>
    <w:rsid w:val="004D0D2E"/>
    <w:rsid w:val="004D0FFA"/>
    <w:rsid w:val="004D128B"/>
    <w:rsid w:val="004D13BF"/>
    <w:rsid w:val="004D210A"/>
    <w:rsid w:val="004D265D"/>
    <w:rsid w:val="004D2DD0"/>
    <w:rsid w:val="004D4548"/>
    <w:rsid w:val="004D4AC8"/>
    <w:rsid w:val="004D57B1"/>
    <w:rsid w:val="004D5BF6"/>
    <w:rsid w:val="004D6FA5"/>
    <w:rsid w:val="004D70FC"/>
    <w:rsid w:val="004D742D"/>
    <w:rsid w:val="004D7432"/>
    <w:rsid w:val="004D753A"/>
    <w:rsid w:val="004D764D"/>
    <w:rsid w:val="004D7B6D"/>
    <w:rsid w:val="004D7F4E"/>
    <w:rsid w:val="004E0A2D"/>
    <w:rsid w:val="004E0A92"/>
    <w:rsid w:val="004E0C7A"/>
    <w:rsid w:val="004E1CFD"/>
    <w:rsid w:val="004E1FE8"/>
    <w:rsid w:val="004E204B"/>
    <w:rsid w:val="004E274C"/>
    <w:rsid w:val="004E28F6"/>
    <w:rsid w:val="004E2D77"/>
    <w:rsid w:val="004E394D"/>
    <w:rsid w:val="004E3BB3"/>
    <w:rsid w:val="004E3CDA"/>
    <w:rsid w:val="004E3EF3"/>
    <w:rsid w:val="004E4B24"/>
    <w:rsid w:val="004E4F93"/>
    <w:rsid w:val="004E5206"/>
    <w:rsid w:val="004E555A"/>
    <w:rsid w:val="004E5A8D"/>
    <w:rsid w:val="004E5D3E"/>
    <w:rsid w:val="004E62BB"/>
    <w:rsid w:val="004E69E2"/>
    <w:rsid w:val="004E71A2"/>
    <w:rsid w:val="004E7F6A"/>
    <w:rsid w:val="004F0251"/>
    <w:rsid w:val="004F17A6"/>
    <w:rsid w:val="004F1E51"/>
    <w:rsid w:val="004F3217"/>
    <w:rsid w:val="004F3663"/>
    <w:rsid w:val="004F4887"/>
    <w:rsid w:val="004F48E0"/>
    <w:rsid w:val="004F5244"/>
    <w:rsid w:val="004F69FD"/>
    <w:rsid w:val="004F7147"/>
    <w:rsid w:val="004F731B"/>
    <w:rsid w:val="00500D22"/>
    <w:rsid w:val="00500DF7"/>
    <w:rsid w:val="00501FC7"/>
    <w:rsid w:val="00502383"/>
    <w:rsid w:val="005028A4"/>
    <w:rsid w:val="00502986"/>
    <w:rsid w:val="00502A43"/>
    <w:rsid w:val="005030DB"/>
    <w:rsid w:val="005034E5"/>
    <w:rsid w:val="005034F5"/>
    <w:rsid w:val="0050389D"/>
    <w:rsid w:val="00504A61"/>
    <w:rsid w:val="00504F90"/>
    <w:rsid w:val="0050508F"/>
    <w:rsid w:val="0050555A"/>
    <w:rsid w:val="005055E3"/>
    <w:rsid w:val="0050566B"/>
    <w:rsid w:val="0050598C"/>
    <w:rsid w:val="0050712C"/>
    <w:rsid w:val="005075ED"/>
    <w:rsid w:val="005079E5"/>
    <w:rsid w:val="00510436"/>
    <w:rsid w:val="00510CA4"/>
    <w:rsid w:val="00511F0B"/>
    <w:rsid w:val="00512059"/>
    <w:rsid w:val="005125E7"/>
    <w:rsid w:val="005127ED"/>
    <w:rsid w:val="00512C5A"/>
    <w:rsid w:val="0051358E"/>
    <w:rsid w:val="00513755"/>
    <w:rsid w:val="00514BB7"/>
    <w:rsid w:val="005155A3"/>
    <w:rsid w:val="005158C7"/>
    <w:rsid w:val="00515EBC"/>
    <w:rsid w:val="00517423"/>
    <w:rsid w:val="00520E96"/>
    <w:rsid w:val="00521135"/>
    <w:rsid w:val="0052127E"/>
    <w:rsid w:val="00521285"/>
    <w:rsid w:val="00521D56"/>
    <w:rsid w:val="00521D98"/>
    <w:rsid w:val="0052213B"/>
    <w:rsid w:val="00522AA7"/>
    <w:rsid w:val="00522D9A"/>
    <w:rsid w:val="00522DE9"/>
    <w:rsid w:val="00523344"/>
    <w:rsid w:val="005236BA"/>
    <w:rsid w:val="00523FDC"/>
    <w:rsid w:val="00524235"/>
    <w:rsid w:val="005243B3"/>
    <w:rsid w:val="00525151"/>
    <w:rsid w:val="00525911"/>
    <w:rsid w:val="00525D00"/>
    <w:rsid w:val="00525D2C"/>
    <w:rsid w:val="00527B03"/>
    <w:rsid w:val="00531055"/>
    <w:rsid w:val="00531FA1"/>
    <w:rsid w:val="005328DB"/>
    <w:rsid w:val="00532B39"/>
    <w:rsid w:val="00532D12"/>
    <w:rsid w:val="00532DCF"/>
    <w:rsid w:val="00532FED"/>
    <w:rsid w:val="00533A17"/>
    <w:rsid w:val="00533C6D"/>
    <w:rsid w:val="00533EBC"/>
    <w:rsid w:val="00534C14"/>
    <w:rsid w:val="00534C7A"/>
    <w:rsid w:val="0053537F"/>
    <w:rsid w:val="005359A3"/>
    <w:rsid w:val="00536481"/>
    <w:rsid w:val="00536C2F"/>
    <w:rsid w:val="0053700F"/>
    <w:rsid w:val="005374ED"/>
    <w:rsid w:val="00537568"/>
    <w:rsid w:val="0053766D"/>
    <w:rsid w:val="0053772F"/>
    <w:rsid w:val="005377AA"/>
    <w:rsid w:val="00537BC2"/>
    <w:rsid w:val="00537D4B"/>
    <w:rsid w:val="00540CAF"/>
    <w:rsid w:val="00540D4D"/>
    <w:rsid w:val="00540DD2"/>
    <w:rsid w:val="00540E82"/>
    <w:rsid w:val="00541043"/>
    <w:rsid w:val="00541933"/>
    <w:rsid w:val="00541D43"/>
    <w:rsid w:val="00541D6B"/>
    <w:rsid w:val="00542540"/>
    <w:rsid w:val="005428DD"/>
    <w:rsid w:val="00542D9A"/>
    <w:rsid w:val="00543404"/>
    <w:rsid w:val="00543524"/>
    <w:rsid w:val="00544960"/>
    <w:rsid w:val="005450E0"/>
    <w:rsid w:val="00545C0D"/>
    <w:rsid w:val="00546748"/>
    <w:rsid w:val="00546F74"/>
    <w:rsid w:val="0054711E"/>
    <w:rsid w:val="0054731E"/>
    <w:rsid w:val="00547440"/>
    <w:rsid w:val="0054764A"/>
    <w:rsid w:val="00547D98"/>
    <w:rsid w:val="00550E6E"/>
    <w:rsid w:val="00551A3E"/>
    <w:rsid w:val="005522F7"/>
    <w:rsid w:val="0055231C"/>
    <w:rsid w:val="00552786"/>
    <w:rsid w:val="00552987"/>
    <w:rsid w:val="00553652"/>
    <w:rsid w:val="0055386B"/>
    <w:rsid w:val="005541B9"/>
    <w:rsid w:val="00554825"/>
    <w:rsid w:val="005548BC"/>
    <w:rsid w:val="005548D0"/>
    <w:rsid w:val="00554B9B"/>
    <w:rsid w:val="00555671"/>
    <w:rsid w:val="005556D9"/>
    <w:rsid w:val="00555ECD"/>
    <w:rsid w:val="00557493"/>
    <w:rsid w:val="005574CC"/>
    <w:rsid w:val="00557F27"/>
    <w:rsid w:val="005604A0"/>
    <w:rsid w:val="0056123B"/>
    <w:rsid w:val="00561592"/>
    <w:rsid w:val="0056165D"/>
    <w:rsid w:val="005616D0"/>
    <w:rsid w:val="00561862"/>
    <w:rsid w:val="0056294E"/>
    <w:rsid w:val="00562D63"/>
    <w:rsid w:val="00563199"/>
    <w:rsid w:val="005639AB"/>
    <w:rsid w:val="005639B6"/>
    <w:rsid w:val="00563A03"/>
    <w:rsid w:val="00563BAF"/>
    <w:rsid w:val="00563DAC"/>
    <w:rsid w:val="005643C4"/>
    <w:rsid w:val="005658A6"/>
    <w:rsid w:val="00565ACF"/>
    <w:rsid w:val="00565DB5"/>
    <w:rsid w:val="00565DBE"/>
    <w:rsid w:val="00566188"/>
    <w:rsid w:val="00566410"/>
    <w:rsid w:val="00567E0C"/>
    <w:rsid w:val="005701A9"/>
    <w:rsid w:val="00570DC0"/>
    <w:rsid w:val="00571A37"/>
    <w:rsid w:val="00571D46"/>
    <w:rsid w:val="005720E2"/>
    <w:rsid w:val="005726A6"/>
    <w:rsid w:val="005727C9"/>
    <w:rsid w:val="00572979"/>
    <w:rsid w:val="00572E7B"/>
    <w:rsid w:val="0057307D"/>
    <w:rsid w:val="005731C0"/>
    <w:rsid w:val="00573BAB"/>
    <w:rsid w:val="00573E24"/>
    <w:rsid w:val="00574C1F"/>
    <w:rsid w:val="00574D23"/>
    <w:rsid w:val="005753BD"/>
    <w:rsid w:val="005758EF"/>
    <w:rsid w:val="00575E1F"/>
    <w:rsid w:val="00576936"/>
    <w:rsid w:val="005769BB"/>
    <w:rsid w:val="00576A45"/>
    <w:rsid w:val="00577EAB"/>
    <w:rsid w:val="00580789"/>
    <w:rsid w:val="00580B85"/>
    <w:rsid w:val="005819B1"/>
    <w:rsid w:val="00581D32"/>
    <w:rsid w:val="005820A6"/>
    <w:rsid w:val="00582254"/>
    <w:rsid w:val="005828F4"/>
    <w:rsid w:val="00583165"/>
    <w:rsid w:val="00583B0A"/>
    <w:rsid w:val="00584092"/>
    <w:rsid w:val="0058492B"/>
    <w:rsid w:val="00584D83"/>
    <w:rsid w:val="00585227"/>
    <w:rsid w:val="0058616B"/>
    <w:rsid w:val="0058619C"/>
    <w:rsid w:val="0058637A"/>
    <w:rsid w:val="00587758"/>
    <w:rsid w:val="0058789C"/>
    <w:rsid w:val="00587E43"/>
    <w:rsid w:val="00590286"/>
    <w:rsid w:val="00590629"/>
    <w:rsid w:val="005908D0"/>
    <w:rsid w:val="00590A51"/>
    <w:rsid w:val="00590C44"/>
    <w:rsid w:val="00591E28"/>
    <w:rsid w:val="00592325"/>
    <w:rsid w:val="005927AC"/>
    <w:rsid w:val="00594C17"/>
    <w:rsid w:val="00594C3A"/>
    <w:rsid w:val="00594E23"/>
    <w:rsid w:val="005950F0"/>
    <w:rsid w:val="00595A39"/>
    <w:rsid w:val="0059655A"/>
    <w:rsid w:val="00596637"/>
    <w:rsid w:val="005969A0"/>
    <w:rsid w:val="00596DF6"/>
    <w:rsid w:val="00597FD7"/>
    <w:rsid w:val="005A0301"/>
    <w:rsid w:val="005A081D"/>
    <w:rsid w:val="005A0899"/>
    <w:rsid w:val="005A0A37"/>
    <w:rsid w:val="005A14BC"/>
    <w:rsid w:val="005A19A3"/>
    <w:rsid w:val="005A1A98"/>
    <w:rsid w:val="005A2247"/>
    <w:rsid w:val="005A26D7"/>
    <w:rsid w:val="005A288E"/>
    <w:rsid w:val="005A3FD1"/>
    <w:rsid w:val="005A4B1B"/>
    <w:rsid w:val="005A4E65"/>
    <w:rsid w:val="005A5433"/>
    <w:rsid w:val="005A5AC1"/>
    <w:rsid w:val="005A70FF"/>
    <w:rsid w:val="005A7CE1"/>
    <w:rsid w:val="005A7F20"/>
    <w:rsid w:val="005B0088"/>
    <w:rsid w:val="005B06DC"/>
    <w:rsid w:val="005B2134"/>
    <w:rsid w:val="005B31B1"/>
    <w:rsid w:val="005B3552"/>
    <w:rsid w:val="005B41A5"/>
    <w:rsid w:val="005B41E2"/>
    <w:rsid w:val="005B4BB7"/>
    <w:rsid w:val="005B529E"/>
    <w:rsid w:val="005B6335"/>
    <w:rsid w:val="005B6A15"/>
    <w:rsid w:val="005B6DAD"/>
    <w:rsid w:val="005C038D"/>
    <w:rsid w:val="005C068A"/>
    <w:rsid w:val="005C079D"/>
    <w:rsid w:val="005C0991"/>
    <w:rsid w:val="005C0CCB"/>
    <w:rsid w:val="005C0CD1"/>
    <w:rsid w:val="005C0F72"/>
    <w:rsid w:val="005C10AA"/>
    <w:rsid w:val="005C1227"/>
    <w:rsid w:val="005C12DB"/>
    <w:rsid w:val="005C1F50"/>
    <w:rsid w:val="005C1FE5"/>
    <w:rsid w:val="005C23EC"/>
    <w:rsid w:val="005C3179"/>
    <w:rsid w:val="005C33F7"/>
    <w:rsid w:val="005C36C0"/>
    <w:rsid w:val="005C482B"/>
    <w:rsid w:val="005C4841"/>
    <w:rsid w:val="005C4EFD"/>
    <w:rsid w:val="005C531C"/>
    <w:rsid w:val="005C5835"/>
    <w:rsid w:val="005C58D3"/>
    <w:rsid w:val="005C639F"/>
    <w:rsid w:val="005C6967"/>
    <w:rsid w:val="005C6B84"/>
    <w:rsid w:val="005C719C"/>
    <w:rsid w:val="005C7408"/>
    <w:rsid w:val="005C7C11"/>
    <w:rsid w:val="005C7FB3"/>
    <w:rsid w:val="005D0617"/>
    <w:rsid w:val="005D0B4C"/>
    <w:rsid w:val="005D106A"/>
    <w:rsid w:val="005D138B"/>
    <w:rsid w:val="005D2333"/>
    <w:rsid w:val="005D3256"/>
    <w:rsid w:val="005D3B62"/>
    <w:rsid w:val="005D3F15"/>
    <w:rsid w:val="005D401B"/>
    <w:rsid w:val="005D414B"/>
    <w:rsid w:val="005D5208"/>
    <w:rsid w:val="005D521E"/>
    <w:rsid w:val="005D5495"/>
    <w:rsid w:val="005D5529"/>
    <w:rsid w:val="005D5A00"/>
    <w:rsid w:val="005D64F1"/>
    <w:rsid w:val="005D6522"/>
    <w:rsid w:val="005D6CDE"/>
    <w:rsid w:val="005D6E3C"/>
    <w:rsid w:val="005D71DA"/>
    <w:rsid w:val="005D788A"/>
    <w:rsid w:val="005D7971"/>
    <w:rsid w:val="005D7A07"/>
    <w:rsid w:val="005E0092"/>
    <w:rsid w:val="005E0375"/>
    <w:rsid w:val="005E0A98"/>
    <w:rsid w:val="005E0C2A"/>
    <w:rsid w:val="005E0D26"/>
    <w:rsid w:val="005E0F00"/>
    <w:rsid w:val="005E14D4"/>
    <w:rsid w:val="005E21F4"/>
    <w:rsid w:val="005E30C4"/>
    <w:rsid w:val="005E3239"/>
    <w:rsid w:val="005E45AA"/>
    <w:rsid w:val="005E4660"/>
    <w:rsid w:val="005E578C"/>
    <w:rsid w:val="005E6885"/>
    <w:rsid w:val="005E691F"/>
    <w:rsid w:val="005E6D91"/>
    <w:rsid w:val="005E769A"/>
    <w:rsid w:val="005E7CFD"/>
    <w:rsid w:val="005E7DEC"/>
    <w:rsid w:val="005F0256"/>
    <w:rsid w:val="005F04CA"/>
    <w:rsid w:val="005F07D2"/>
    <w:rsid w:val="005F0BA7"/>
    <w:rsid w:val="005F188F"/>
    <w:rsid w:val="005F1E9F"/>
    <w:rsid w:val="005F2417"/>
    <w:rsid w:val="005F3255"/>
    <w:rsid w:val="005F33EF"/>
    <w:rsid w:val="005F35A8"/>
    <w:rsid w:val="005F3B50"/>
    <w:rsid w:val="005F3D26"/>
    <w:rsid w:val="005F428B"/>
    <w:rsid w:val="005F431D"/>
    <w:rsid w:val="005F43A6"/>
    <w:rsid w:val="005F43AC"/>
    <w:rsid w:val="005F44B4"/>
    <w:rsid w:val="005F49BE"/>
    <w:rsid w:val="005F4B28"/>
    <w:rsid w:val="005F4B32"/>
    <w:rsid w:val="005F5420"/>
    <w:rsid w:val="005F622E"/>
    <w:rsid w:val="005F6483"/>
    <w:rsid w:val="005F67CC"/>
    <w:rsid w:val="005F6A6D"/>
    <w:rsid w:val="005F7AC4"/>
    <w:rsid w:val="005F7BFB"/>
    <w:rsid w:val="005F7EA1"/>
    <w:rsid w:val="006000C5"/>
    <w:rsid w:val="00601305"/>
    <w:rsid w:val="006018BC"/>
    <w:rsid w:val="00601AB8"/>
    <w:rsid w:val="00602A1F"/>
    <w:rsid w:val="00602D09"/>
    <w:rsid w:val="0060314E"/>
    <w:rsid w:val="00603BE1"/>
    <w:rsid w:val="00603E5C"/>
    <w:rsid w:val="0060424C"/>
    <w:rsid w:val="00604CC4"/>
    <w:rsid w:val="0060517C"/>
    <w:rsid w:val="00605F9D"/>
    <w:rsid w:val="00606790"/>
    <w:rsid w:val="006067F9"/>
    <w:rsid w:val="00607736"/>
    <w:rsid w:val="00607B90"/>
    <w:rsid w:val="00607FCB"/>
    <w:rsid w:val="0061036F"/>
    <w:rsid w:val="006112D7"/>
    <w:rsid w:val="0061194D"/>
    <w:rsid w:val="00611E7C"/>
    <w:rsid w:val="006134CE"/>
    <w:rsid w:val="00613512"/>
    <w:rsid w:val="006137E7"/>
    <w:rsid w:val="006138CF"/>
    <w:rsid w:val="0061435C"/>
    <w:rsid w:val="006143C1"/>
    <w:rsid w:val="006150C2"/>
    <w:rsid w:val="00615567"/>
    <w:rsid w:val="00615994"/>
    <w:rsid w:val="00615DD0"/>
    <w:rsid w:val="006163AE"/>
    <w:rsid w:val="00616774"/>
    <w:rsid w:val="00616AA9"/>
    <w:rsid w:val="0061751F"/>
    <w:rsid w:val="006175AA"/>
    <w:rsid w:val="00617D51"/>
    <w:rsid w:val="006202A3"/>
    <w:rsid w:val="00620839"/>
    <w:rsid w:val="006217A9"/>
    <w:rsid w:val="006223D3"/>
    <w:rsid w:val="00622C93"/>
    <w:rsid w:val="0062366C"/>
    <w:rsid w:val="00623E95"/>
    <w:rsid w:val="00624EAF"/>
    <w:rsid w:val="00625370"/>
    <w:rsid w:val="006258BF"/>
    <w:rsid w:val="00625A80"/>
    <w:rsid w:val="00626096"/>
    <w:rsid w:val="006271AF"/>
    <w:rsid w:val="00627BD0"/>
    <w:rsid w:val="006302F8"/>
    <w:rsid w:val="006307FD"/>
    <w:rsid w:val="006317DF"/>
    <w:rsid w:val="00632086"/>
    <w:rsid w:val="00632890"/>
    <w:rsid w:val="00633592"/>
    <w:rsid w:val="00634348"/>
    <w:rsid w:val="006349BD"/>
    <w:rsid w:val="0063540D"/>
    <w:rsid w:val="006357CC"/>
    <w:rsid w:val="00635A56"/>
    <w:rsid w:val="00636752"/>
    <w:rsid w:val="0063735C"/>
    <w:rsid w:val="00637A3D"/>
    <w:rsid w:val="006404ED"/>
    <w:rsid w:val="00640A75"/>
    <w:rsid w:val="00640C09"/>
    <w:rsid w:val="0064122C"/>
    <w:rsid w:val="006418A2"/>
    <w:rsid w:val="00641DCE"/>
    <w:rsid w:val="00642028"/>
    <w:rsid w:val="006424D5"/>
    <w:rsid w:val="0064254B"/>
    <w:rsid w:val="00642556"/>
    <w:rsid w:val="00642A70"/>
    <w:rsid w:val="006434BF"/>
    <w:rsid w:val="00643574"/>
    <w:rsid w:val="00643B66"/>
    <w:rsid w:val="006440C2"/>
    <w:rsid w:val="00644595"/>
    <w:rsid w:val="00645CDE"/>
    <w:rsid w:val="00645E07"/>
    <w:rsid w:val="006466FE"/>
    <w:rsid w:val="00646BFF"/>
    <w:rsid w:val="00646C40"/>
    <w:rsid w:val="00647449"/>
    <w:rsid w:val="00647810"/>
    <w:rsid w:val="006479F0"/>
    <w:rsid w:val="00647BE4"/>
    <w:rsid w:val="00647BFE"/>
    <w:rsid w:val="00647DA3"/>
    <w:rsid w:val="006507F6"/>
    <w:rsid w:val="00650CC5"/>
    <w:rsid w:val="00650F0D"/>
    <w:rsid w:val="00651138"/>
    <w:rsid w:val="0065115D"/>
    <w:rsid w:val="0065188D"/>
    <w:rsid w:val="00652B82"/>
    <w:rsid w:val="00652CC5"/>
    <w:rsid w:val="00653750"/>
    <w:rsid w:val="00654915"/>
    <w:rsid w:val="0065495D"/>
    <w:rsid w:val="006550C0"/>
    <w:rsid w:val="006553BD"/>
    <w:rsid w:val="00655EB5"/>
    <w:rsid w:val="00656312"/>
    <w:rsid w:val="00656BCB"/>
    <w:rsid w:val="0065768F"/>
    <w:rsid w:val="00657B7D"/>
    <w:rsid w:val="00657B9B"/>
    <w:rsid w:val="006600EB"/>
    <w:rsid w:val="00660413"/>
    <w:rsid w:val="006609BA"/>
    <w:rsid w:val="0066132B"/>
    <w:rsid w:val="00662694"/>
    <w:rsid w:val="00662DAC"/>
    <w:rsid w:val="00663E09"/>
    <w:rsid w:val="0066403D"/>
    <w:rsid w:val="00664074"/>
    <w:rsid w:val="006642A5"/>
    <w:rsid w:val="00664338"/>
    <w:rsid w:val="0066437F"/>
    <w:rsid w:val="00665841"/>
    <w:rsid w:val="00665F80"/>
    <w:rsid w:val="00666563"/>
    <w:rsid w:val="00666EF8"/>
    <w:rsid w:val="006670B4"/>
    <w:rsid w:val="006675EF"/>
    <w:rsid w:val="00667DF0"/>
    <w:rsid w:val="006703B3"/>
    <w:rsid w:val="006704E0"/>
    <w:rsid w:val="00670679"/>
    <w:rsid w:val="00671214"/>
    <w:rsid w:val="00671260"/>
    <w:rsid w:val="00671902"/>
    <w:rsid w:val="0067220A"/>
    <w:rsid w:val="006725F9"/>
    <w:rsid w:val="00672673"/>
    <w:rsid w:val="006728F3"/>
    <w:rsid w:val="0067410B"/>
    <w:rsid w:val="00674DA9"/>
    <w:rsid w:val="00675620"/>
    <w:rsid w:val="00675C42"/>
    <w:rsid w:val="00675D77"/>
    <w:rsid w:val="0067647A"/>
    <w:rsid w:val="00676B2C"/>
    <w:rsid w:val="00676CD9"/>
    <w:rsid w:val="006775DE"/>
    <w:rsid w:val="00680B13"/>
    <w:rsid w:val="0068100B"/>
    <w:rsid w:val="006816F3"/>
    <w:rsid w:val="00681B88"/>
    <w:rsid w:val="00682A9A"/>
    <w:rsid w:val="00683885"/>
    <w:rsid w:val="006849B6"/>
    <w:rsid w:val="00686BA4"/>
    <w:rsid w:val="00690039"/>
    <w:rsid w:val="00690295"/>
    <w:rsid w:val="00690569"/>
    <w:rsid w:val="006907BC"/>
    <w:rsid w:val="006922B1"/>
    <w:rsid w:val="00692A22"/>
    <w:rsid w:val="00692DF5"/>
    <w:rsid w:val="00693FCF"/>
    <w:rsid w:val="0069453B"/>
    <w:rsid w:val="0069493B"/>
    <w:rsid w:val="006952A1"/>
    <w:rsid w:val="006953C1"/>
    <w:rsid w:val="00695659"/>
    <w:rsid w:val="00695DC5"/>
    <w:rsid w:val="00695E0F"/>
    <w:rsid w:val="006960CE"/>
    <w:rsid w:val="00696A28"/>
    <w:rsid w:val="00697304"/>
    <w:rsid w:val="0069757D"/>
    <w:rsid w:val="006A087C"/>
    <w:rsid w:val="006A0E7D"/>
    <w:rsid w:val="006A1085"/>
    <w:rsid w:val="006A2201"/>
    <w:rsid w:val="006A27B6"/>
    <w:rsid w:val="006A2F58"/>
    <w:rsid w:val="006A305F"/>
    <w:rsid w:val="006A3326"/>
    <w:rsid w:val="006A337E"/>
    <w:rsid w:val="006A3803"/>
    <w:rsid w:val="006A453B"/>
    <w:rsid w:val="006A523D"/>
    <w:rsid w:val="006A5A07"/>
    <w:rsid w:val="006A71ED"/>
    <w:rsid w:val="006B00DB"/>
    <w:rsid w:val="006B0192"/>
    <w:rsid w:val="006B06B3"/>
    <w:rsid w:val="006B08C7"/>
    <w:rsid w:val="006B0AA9"/>
    <w:rsid w:val="006B1288"/>
    <w:rsid w:val="006B253B"/>
    <w:rsid w:val="006B25F7"/>
    <w:rsid w:val="006B2960"/>
    <w:rsid w:val="006B299D"/>
    <w:rsid w:val="006B2A5C"/>
    <w:rsid w:val="006B3354"/>
    <w:rsid w:val="006B33AE"/>
    <w:rsid w:val="006B3869"/>
    <w:rsid w:val="006B38B5"/>
    <w:rsid w:val="006B3BD8"/>
    <w:rsid w:val="006B4060"/>
    <w:rsid w:val="006B427F"/>
    <w:rsid w:val="006B4EF7"/>
    <w:rsid w:val="006B5167"/>
    <w:rsid w:val="006B5252"/>
    <w:rsid w:val="006B668A"/>
    <w:rsid w:val="006B68D7"/>
    <w:rsid w:val="006B6AA1"/>
    <w:rsid w:val="006B6B34"/>
    <w:rsid w:val="006B7C2A"/>
    <w:rsid w:val="006C025A"/>
    <w:rsid w:val="006C0583"/>
    <w:rsid w:val="006C0C1B"/>
    <w:rsid w:val="006C1D9B"/>
    <w:rsid w:val="006C1EFB"/>
    <w:rsid w:val="006C1FE6"/>
    <w:rsid w:val="006C2044"/>
    <w:rsid w:val="006C2467"/>
    <w:rsid w:val="006C29EA"/>
    <w:rsid w:val="006C354A"/>
    <w:rsid w:val="006C392E"/>
    <w:rsid w:val="006C48BF"/>
    <w:rsid w:val="006C539D"/>
    <w:rsid w:val="006C5629"/>
    <w:rsid w:val="006C583A"/>
    <w:rsid w:val="006C5A5D"/>
    <w:rsid w:val="006C612E"/>
    <w:rsid w:val="006C6D61"/>
    <w:rsid w:val="006C7046"/>
    <w:rsid w:val="006C7EA4"/>
    <w:rsid w:val="006C7FB7"/>
    <w:rsid w:val="006D038F"/>
    <w:rsid w:val="006D06D7"/>
    <w:rsid w:val="006D0EE3"/>
    <w:rsid w:val="006D1146"/>
    <w:rsid w:val="006D1984"/>
    <w:rsid w:val="006D2D70"/>
    <w:rsid w:val="006D3A83"/>
    <w:rsid w:val="006D4000"/>
    <w:rsid w:val="006D4EE8"/>
    <w:rsid w:val="006D59FC"/>
    <w:rsid w:val="006D5C8F"/>
    <w:rsid w:val="006D5ED3"/>
    <w:rsid w:val="006D7E39"/>
    <w:rsid w:val="006E0161"/>
    <w:rsid w:val="006E07D8"/>
    <w:rsid w:val="006E15F9"/>
    <w:rsid w:val="006E2641"/>
    <w:rsid w:val="006E2AD3"/>
    <w:rsid w:val="006E2F61"/>
    <w:rsid w:val="006E3D84"/>
    <w:rsid w:val="006E408F"/>
    <w:rsid w:val="006E50A3"/>
    <w:rsid w:val="006E50D8"/>
    <w:rsid w:val="006E51EB"/>
    <w:rsid w:val="006E6354"/>
    <w:rsid w:val="006E6C7C"/>
    <w:rsid w:val="006E770D"/>
    <w:rsid w:val="006E7815"/>
    <w:rsid w:val="006E78A4"/>
    <w:rsid w:val="006E7AED"/>
    <w:rsid w:val="006F02D8"/>
    <w:rsid w:val="006F069C"/>
    <w:rsid w:val="006F0B93"/>
    <w:rsid w:val="006F0BD8"/>
    <w:rsid w:val="006F0FE0"/>
    <w:rsid w:val="006F1358"/>
    <w:rsid w:val="006F1460"/>
    <w:rsid w:val="006F148D"/>
    <w:rsid w:val="006F1F01"/>
    <w:rsid w:val="006F2519"/>
    <w:rsid w:val="006F2849"/>
    <w:rsid w:val="006F2E16"/>
    <w:rsid w:val="006F3461"/>
    <w:rsid w:val="006F439C"/>
    <w:rsid w:val="006F5BB6"/>
    <w:rsid w:val="006F5C22"/>
    <w:rsid w:val="006F5FFE"/>
    <w:rsid w:val="0070114C"/>
    <w:rsid w:val="0070127B"/>
    <w:rsid w:val="007018A1"/>
    <w:rsid w:val="0070267A"/>
    <w:rsid w:val="00702D50"/>
    <w:rsid w:val="00703F6D"/>
    <w:rsid w:val="007042B3"/>
    <w:rsid w:val="00704E51"/>
    <w:rsid w:val="00704FA8"/>
    <w:rsid w:val="00705AA6"/>
    <w:rsid w:val="00705E89"/>
    <w:rsid w:val="00706686"/>
    <w:rsid w:val="00706754"/>
    <w:rsid w:val="007069B1"/>
    <w:rsid w:val="00707771"/>
    <w:rsid w:val="00707B00"/>
    <w:rsid w:val="007106E3"/>
    <w:rsid w:val="007109DA"/>
    <w:rsid w:val="00710D3D"/>
    <w:rsid w:val="00711D68"/>
    <w:rsid w:val="00713362"/>
    <w:rsid w:val="00714F6E"/>
    <w:rsid w:val="007150DB"/>
    <w:rsid w:val="00715459"/>
    <w:rsid w:val="0071547F"/>
    <w:rsid w:val="0071548F"/>
    <w:rsid w:val="00715B37"/>
    <w:rsid w:val="00716318"/>
    <w:rsid w:val="0071642A"/>
    <w:rsid w:val="007168B5"/>
    <w:rsid w:val="0071719A"/>
    <w:rsid w:val="00717202"/>
    <w:rsid w:val="00717646"/>
    <w:rsid w:val="00717EB9"/>
    <w:rsid w:val="00720248"/>
    <w:rsid w:val="0072050A"/>
    <w:rsid w:val="0072063C"/>
    <w:rsid w:val="00720D3A"/>
    <w:rsid w:val="00721DBB"/>
    <w:rsid w:val="00722379"/>
    <w:rsid w:val="00722463"/>
    <w:rsid w:val="0072262B"/>
    <w:rsid w:val="0072263A"/>
    <w:rsid w:val="007226C0"/>
    <w:rsid w:val="007232B3"/>
    <w:rsid w:val="00723B04"/>
    <w:rsid w:val="00724228"/>
    <w:rsid w:val="0072474B"/>
    <w:rsid w:val="0072485D"/>
    <w:rsid w:val="00725C5D"/>
    <w:rsid w:val="007260DC"/>
    <w:rsid w:val="007264A1"/>
    <w:rsid w:val="00726841"/>
    <w:rsid w:val="007269D6"/>
    <w:rsid w:val="007270BB"/>
    <w:rsid w:val="00727CB5"/>
    <w:rsid w:val="00727ED6"/>
    <w:rsid w:val="0073053A"/>
    <w:rsid w:val="00730874"/>
    <w:rsid w:val="00731641"/>
    <w:rsid w:val="007319B4"/>
    <w:rsid w:val="00731D3D"/>
    <w:rsid w:val="00732798"/>
    <w:rsid w:val="00733220"/>
    <w:rsid w:val="007334A5"/>
    <w:rsid w:val="0073378D"/>
    <w:rsid w:val="00733853"/>
    <w:rsid w:val="00733CE8"/>
    <w:rsid w:val="007343F6"/>
    <w:rsid w:val="00734C84"/>
    <w:rsid w:val="00736004"/>
    <w:rsid w:val="00736303"/>
    <w:rsid w:val="007369DC"/>
    <w:rsid w:val="00736BF4"/>
    <w:rsid w:val="00737372"/>
    <w:rsid w:val="007378CB"/>
    <w:rsid w:val="0074034D"/>
    <w:rsid w:val="00741EC0"/>
    <w:rsid w:val="007425C7"/>
    <w:rsid w:val="007426F6"/>
    <w:rsid w:val="0074271D"/>
    <w:rsid w:val="007429FD"/>
    <w:rsid w:val="00742FBC"/>
    <w:rsid w:val="00744431"/>
    <w:rsid w:val="00744723"/>
    <w:rsid w:val="0074490F"/>
    <w:rsid w:val="00744CFC"/>
    <w:rsid w:val="00744D6E"/>
    <w:rsid w:val="00744FC6"/>
    <w:rsid w:val="00745279"/>
    <w:rsid w:val="00745DF4"/>
    <w:rsid w:val="007461EA"/>
    <w:rsid w:val="00746438"/>
    <w:rsid w:val="00746C42"/>
    <w:rsid w:val="0074723E"/>
    <w:rsid w:val="007476AF"/>
    <w:rsid w:val="00747CA3"/>
    <w:rsid w:val="00750978"/>
    <w:rsid w:val="00750E9E"/>
    <w:rsid w:val="00751653"/>
    <w:rsid w:val="00751EE8"/>
    <w:rsid w:val="00751F86"/>
    <w:rsid w:val="00752D24"/>
    <w:rsid w:val="0075347D"/>
    <w:rsid w:val="007537E9"/>
    <w:rsid w:val="007541B7"/>
    <w:rsid w:val="00754F68"/>
    <w:rsid w:val="00755CE3"/>
    <w:rsid w:val="00756E14"/>
    <w:rsid w:val="00756F93"/>
    <w:rsid w:val="00756FF0"/>
    <w:rsid w:val="00757158"/>
    <w:rsid w:val="007572C7"/>
    <w:rsid w:val="0075795D"/>
    <w:rsid w:val="00760241"/>
    <w:rsid w:val="00761839"/>
    <w:rsid w:val="007627DD"/>
    <w:rsid w:val="00762B76"/>
    <w:rsid w:val="00762ECA"/>
    <w:rsid w:val="0076304C"/>
    <w:rsid w:val="007631B1"/>
    <w:rsid w:val="00763624"/>
    <w:rsid w:val="00763B15"/>
    <w:rsid w:val="007642A7"/>
    <w:rsid w:val="00764654"/>
    <w:rsid w:val="007647FA"/>
    <w:rsid w:val="007662D4"/>
    <w:rsid w:val="0076638F"/>
    <w:rsid w:val="007674BE"/>
    <w:rsid w:val="00767597"/>
    <w:rsid w:val="00770A73"/>
    <w:rsid w:val="00771CFC"/>
    <w:rsid w:val="007721D9"/>
    <w:rsid w:val="00773976"/>
    <w:rsid w:val="00773D49"/>
    <w:rsid w:val="00775415"/>
    <w:rsid w:val="007757BB"/>
    <w:rsid w:val="00775ED2"/>
    <w:rsid w:val="0077634D"/>
    <w:rsid w:val="00776495"/>
    <w:rsid w:val="00776C39"/>
    <w:rsid w:val="00776C78"/>
    <w:rsid w:val="00776E63"/>
    <w:rsid w:val="00777351"/>
    <w:rsid w:val="007773DA"/>
    <w:rsid w:val="00777654"/>
    <w:rsid w:val="00777797"/>
    <w:rsid w:val="00777C57"/>
    <w:rsid w:val="00780123"/>
    <w:rsid w:val="00782DEF"/>
    <w:rsid w:val="00782EFE"/>
    <w:rsid w:val="0078306F"/>
    <w:rsid w:val="0078432F"/>
    <w:rsid w:val="00784428"/>
    <w:rsid w:val="00784A90"/>
    <w:rsid w:val="00784CEB"/>
    <w:rsid w:val="00784E6A"/>
    <w:rsid w:val="00784F6B"/>
    <w:rsid w:val="00785729"/>
    <w:rsid w:val="0078713B"/>
    <w:rsid w:val="00790254"/>
    <w:rsid w:val="00790B98"/>
    <w:rsid w:val="00791AE5"/>
    <w:rsid w:val="0079242A"/>
    <w:rsid w:val="00792643"/>
    <w:rsid w:val="00792DC1"/>
    <w:rsid w:val="00792F26"/>
    <w:rsid w:val="00793229"/>
    <w:rsid w:val="00793697"/>
    <w:rsid w:val="007939A0"/>
    <w:rsid w:val="00793C48"/>
    <w:rsid w:val="00793DEE"/>
    <w:rsid w:val="007941B0"/>
    <w:rsid w:val="00794331"/>
    <w:rsid w:val="0079498A"/>
    <w:rsid w:val="0079498C"/>
    <w:rsid w:val="00794B06"/>
    <w:rsid w:val="00795138"/>
    <w:rsid w:val="0079665E"/>
    <w:rsid w:val="00796AEE"/>
    <w:rsid w:val="00796C34"/>
    <w:rsid w:val="00796C6D"/>
    <w:rsid w:val="00796DA3"/>
    <w:rsid w:val="00796F7D"/>
    <w:rsid w:val="0079703B"/>
    <w:rsid w:val="00797C47"/>
    <w:rsid w:val="00797C6E"/>
    <w:rsid w:val="00797E6E"/>
    <w:rsid w:val="007A05C7"/>
    <w:rsid w:val="007A0A71"/>
    <w:rsid w:val="007A0D3D"/>
    <w:rsid w:val="007A0E83"/>
    <w:rsid w:val="007A2125"/>
    <w:rsid w:val="007A273C"/>
    <w:rsid w:val="007A28B2"/>
    <w:rsid w:val="007A2D79"/>
    <w:rsid w:val="007A2D86"/>
    <w:rsid w:val="007A315A"/>
    <w:rsid w:val="007A44CD"/>
    <w:rsid w:val="007A468A"/>
    <w:rsid w:val="007A4F11"/>
    <w:rsid w:val="007A6E39"/>
    <w:rsid w:val="007A7052"/>
    <w:rsid w:val="007A7D28"/>
    <w:rsid w:val="007B12C8"/>
    <w:rsid w:val="007B15DD"/>
    <w:rsid w:val="007B18DF"/>
    <w:rsid w:val="007B1AEE"/>
    <w:rsid w:val="007B3F11"/>
    <w:rsid w:val="007B45B9"/>
    <w:rsid w:val="007B4F7D"/>
    <w:rsid w:val="007B51B5"/>
    <w:rsid w:val="007B565B"/>
    <w:rsid w:val="007B56A8"/>
    <w:rsid w:val="007B6600"/>
    <w:rsid w:val="007B6ABA"/>
    <w:rsid w:val="007B6EDB"/>
    <w:rsid w:val="007B6FF6"/>
    <w:rsid w:val="007B71FB"/>
    <w:rsid w:val="007C09B2"/>
    <w:rsid w:val="007C0C34"/>
    <w:rsid w:val="007C20B8"/>
    <w:rsid w:val="007C2717"/>
    <w:rsid w:val="007C2CB4"/>
    <w:rsid w:val="007C2F0E"/>
    <w:rsid w:val="007C33C5"/>
    <w:rsid w:val="007C5052"/>
    <w:rsid w:val="007C5A28"/>
    <w:rsid w:val="007C5C0B"/>
    <w:rsid w:val="007C6725"/>
    <w:rsid w:val="007C6B29"/>
    <w:rsid w:val="007D06F0"/>
    <w:rsid w:val="007D1F7B"/>
    <w:rsid w:val="007D27F6"/>
    <w:rsid w:val="007D34EC"/>
    <w:rsid w:val="007D356B"/>
    <w:rsid w:val="007D385A"/>
    <w:rsid w:val="007D3DD0"/>
    <w:rsid w:val="007D413A"/>
    <w:rsid w:val="007D4260"/>
    <w:rsid w:val="007D43BB"/>
    <w:rsid w:val="007D44B6"/>
    <w:rsid w:val="007D4736"/>
    <w:rsid w:val="007D4B1D"/>
    <w:rsid w:val="007D4DA2"/>
    <w:rsid w:val="007D4F95"/>
    <w:rsid w:val="007D4FF7"/>
    <w:rsid w:val="007D6948"/>
    <w:rsid w:val="007D7488"/>
    <w:rsid w:val="007D766A"/>
    <w:rsid w:val="007D7A2F"/>
    <w:rsid w:val="007E0AED"/>
    <w:rsid w:val="007E0CA3"/>
    <w:rsid w:val="007E0FA5"/>
    <w:rsid w:val="007E128F"/>
    <w:rsid w:val="007E1385"/>
    <w:rsid w:val="007E146C"/>
    <w:rsid w:val="007E1706"/>
    <w:rsid w:val="007E1F8B"/>
    <w:rsid w:val="007E2020"/>
    <w:rsid w:val="007E2478"/>
    <w:rsid w:val="007E3107"/>
    <w:rsid w:val="007E449D"/>
    <w:rsid w:val="007E4A9A"/>
    <w:rsid w:val="007E4ECC"/>
    <w:rsid w:val="007E546D"/>
    <w:rsid w:val="007E5A35"/>
    <w:rsid w:val="007E5BF0"/>
    <w:rsid w:val="007E63C3"/>
    <w:rsid w:val="007E7228"/>
    <w:rsid w:val="007E734F"/>
    <w:rsid w:val="007F0339"/>
    <w:rsid w:val="007F0AFB"/>
    <w:rsid w:val="007F0B80"/>
    <w:rsid w:val="007F0FCC"/>
    <w:rsid w:val="007F340D"/>
    <w:rsid w:val="007F34C1"/>
    <w:rsid w:val="007F4232"/>
    <w:rsid w:val="007F4C07"/>
    <w:rsid w:val="007F53FC"/>
    <w:rsid w:val="007F674B"/>
    <w:rsid w:val="007F6A78"/>
    <w:rsid w:val="007F7B39"/>
    <w:rsid w:val="007F7BB9"/>
    <w:rsid w:val="007F7E2B"/>
    <w:rsid w:val="00800382"/>
    <w:rsid w:val="00801486"/>
    <w:rsid w:val="00801625"/>
    <w:rsid w:val="00801EAF"/>
    <w:rsid w:val="0080244C"/>
    <w:rsid w:val="00802920"/>
    <w:rsid w:val="00802961"/>
    <w:rsid w:val="00803788"/>
    <w:rsid w:val="00803B37"/>
    <w:rsid w:val="00803BB2"/>
    <w:rsid w:val="008046BF"/>
    <w:rsid w:val="00804B32"/>
    <w:rsid w:val="00805014"/>
    <w:rsid w:val="00805439"/>
    <w:rsid w:val="00805854"/>
    <w:rsid w:val="00805AC3"/>
    <w:rsid w:val="00805E3C"/>
    <w:rsid w:val="00806F63"/>
    <w:rsid w:val="0081050E"/>
    <w:rsid w:val="00811A0F"/>
    <w:rsid w:val="008120D2"/>
    <w:rsid w:val="00812398"/>
    <w:rsid w:val="0081255E"/>
    <w:rsid w:val="008128A8"/>
    <w:rsid w:val="00812C50"/>
    <w:rsid w:val="00812D5E"/>
    <w:rsid w:val="008142C7"/>
    <w:rsid w:val="0081492F"/>
    <w:rsid w:val="008151F6"/>
    <w:rsid w:val="008163E1"/>
    <w:rsid w:val="00816469"/>
    <w:rsid w:val="00816682"/>
    <w:rsid w:val="00816718"/>
    <w:rsid w:val="00816D3E"/>
    <w:rsid w:val="00816DF3"/>
    <w:rsid w:val="00817216"/>
    <w:rsid w:val="00817411"/>
    <w:rsid w:val="00817CEB"/>
    <w:rsid w:val="008206A2"/>
    <w:rsid w:val="00820DA8"/>
    <w:rsid w:val="0082194A"/>
    <w:rsid w:val="00821ECF"/>
    <w:rsid w:val="00822A8D"/>
    <w:rsid w:val="0082343F"/>
    <w:rsid w:val="00823824"/>
    <w:rsid w:val="00824334"/>
    <w:rsid w:val="00824F88"/>
    <w:rsid w:val="008256D4"/>
    <w:rsid w:val="00825BFA"/>
    <w:rsid w:val="0082616C"/>
    <w:rsid w:val="00826D6C"/>
    <w:rsid w:val="00827816"/>
    <w:rsid w:val="00827854"/>
    <w:rsid w:val="00827BD2"/>
    <w:rsid w:val="008300F7"/>
    <w:rsid w:val="0083082E"/>
    <w:rsid w:val="00830D1B"/>
    <w:rsid w:val="0083195F"/>
    <w:rsid w:val="008336C3"/>
    <w:rsid w:val="00833F83"/>
    <w:rsid w:val="0083466E"/>
    <w:rsid w:val="008348E4"/>
    <w:rsid w:val="008355C4"/>
    <w:rsid w:val="00835FAF"/>
    <w:rsid w:val="0083725B"/>
    <w:rsid w:val="008377DC"/>
    <w:rsid w:val="00840323"/>
    <w:rsid w:val="0084079E"/>
    <w:rsid w:val="00841047"/>
    <w:rsid w:val="0084163C"/>
    <w:rsid w:val="008417F3"/>
    <w:rsid w:val="008419A1"/>
    <w:rsid w:val="00841A55"/>
    <w:rsid w:val="00841D8C"/>
    <w:rsid w:val="00842B31"/>
    <w:rsid w:val="00842E0A"/>
    <w:rsid w:val="008432D3"/>
    <w:rsid w:val="00843414"/>
    <w:rsid w:val="0084341F"/>
    <w:rsid w:val="00843B6F"/>
    <w:rsid w:val="00844578"/>
    <w:rsid w:val="00845854"/>
    <w:rsid w:val="00845CAD"/>
    <w:rsid w:val="00846064"/>
    <w:rsid w:val="0084657E"/>
    <w:rsid w:val="00847E5E"/>
    <w:rsid w:val="00847F1B"/>
    <w:rsid w:val="00850ECD"/>
    <w:rsid w:val="00851B16"/>
    <w:rsid w:val="00851C5B"/>
    <w:rsid w:val="008523E7"/>
    <w:rsid w:val="0085264E"/>
    <w:rsid w:val="00852F26"/>
    <w:rsid w:val="00853431"/>
    <w:rsid w:val="00853B85"/>
    <w:rsid w:val="0085597C"/>
    <w:rsid w:val="00856477"/>
    <w:rsid w:val="00856708"/>
    <w:rsid w:val="00856CD4"/>
    <w:rsid w:val="0085726F"/>
    <w:rsid w:val="008574C0"/>
    <w:rsid w:val="00857FE8"/>
    <w:rsid w:val="00860919"/>
    <w:rsid w:val="008609E2"/>
    <w:rsid w:val="00860D4D"/>
    <w:rsid w:val="008610DC"/>
    <w:rsid w:val="008619D8"/>
    <w:rsid w:val="00861D99"/>
    <w:rsid w:val="00862600"/>
    <w:rsid w:val="0086297F"/>
    <w:rsid w:val="0086302B"/>
    <w:rsid w:val="008635B6"/>
    <w:rsid w:val="0086396B"/>
    <w:rsid w:val="00863A2E"/>
    <w:rsid w:val="00863F91"/>
    <w:rsid w:val="00864162"/>
    <w:rsid w:val="00864539"/>
    <w:rsid w:val="008650E6"/>
    <w:rsid w:val="00865423"/>
    <w:rsid w:val="008660B7"/>
    <w:rsid w:val="0086625D"/>
    <w:rsid w:val="008663B0"/>
    <w:rsid w:val="00866EC4"/>
    <w:rsid w:val="00866ECE"/>
    <w:rsid w:val="00870495"/>
    <w:rsid w:val="00871E05"/>
    <w:rsid w:val="0087232A"/>
    <w:rsid w:val="008736F5"/>
    <w:rsid w:val="008738DF"/>
    <w:rsid w:val="00874936"/>
    <w:rsid w:val="00875B05"/>
    <w:rsid w:val="00876B4D"/>
    <w:rsid w:val="00876BE7"/>
    <w:rsid w:val="008770C1"/>
    <w:rsid w:val="00877651"/>
    <w:rsid w:val="00877A5F"/>
    <w:rsid w:val="00880E0D"/>
    <w:rsid w:val="0088187F"/>
    <w:rsid w:val="00881B85"/>
    <w:rsid w:val="00882379"/>
    <w:rsid w:val="008824D2"/>
    <w:rsid w:val="00882FFA"/>
    <w:rsid w:val="00883B2F"/>
    <w:rsid w:val="00884303"/>
    <w:rsid w:val="00884AB7"/>
    <w:rsid w:val="00884AF0"/>
    <w:rsid w:val="0088510F"/>
    <w:rsid w:val="00886084"/>
    <w:rsid w:val="00886F28"/>
    <w:rsid w:val="008877A0"/>
    <w:rsid w:val="00887ADF"/>
    <w:rsid w:val="00887CF0"/>
    <w:rsid w:val="00890C46"/>
    <w:rsid w:val="00890C5D"/>
    <w:rsid w:val="0089169E"/>
    <w:rsid w:val="00891AF2"/>
    <w:rsid w:val="00891E50"/>
    <w:rsid w:val="00892F72"/>
    <w:rsid w:val="0089307B"/>
    <w:rsid w:val="00893742"/>
    <w:rsid w:val="00893A03"/>
    <w:rsid w:val="0089426E"/>
    <w:rsid w:val="00894525"/>
    <w:rsid w:val="00894DCF"/>
    <w:rsid w:val="0089537A"/>
    <w:rsid w:val="00895A88"/>
    <w:rsid w:val="00896E9F"/>
    <w:rsid w:val="00897133"/>
    <w:rsid w:val="00897940"/>
    <w:rsid w:val="008A0F3F"/>
    <w:rsid w:val="008A1125"/>
    <w:rsid w:val="008A1A97"/>
    <w:rsid w:val="008A2615"/>
    <w:rsid w:val="008A2D02"/>
    <w:rsid w:val="008A2E50"/>
    <w:rsid w:val="008A3876"/>
    <w:rsid w:val="008A4F84"/>
    <w:rsid w:val="008A4FC2"/>
    <w:rsid w:val="008A5036"/>
    <w:rsid w:val="008A5180"/>
    <w:rsid w:val="008A5A75"/>
    <w:rsid w:val="008A5A9F"/>
    <w:rsid w:val="008A6D69"/>
    <w:rsid w:val="008A7040"/>
    <w:rsid w:val="008A72D2"/>
    <w:rsid w:val="008A7E33"/>
    <w:rsid w:val="008B08B5"/>
    <w:rsid w:val="008B08D3"/>
    <w:rsid w:val="008B102A"/>
    <w:rsid w:val="008B1DD6"/>
    <w:rsid w:val="008B20FD"/>
    <w:rsid w:val="008B288E"/>
    <w:rsid w:val="008B3652"/>
    <w:rsid w:val="008B3B02"/>
    <w:rsid w:val="008B3C34"/>
    <w:rsid w:val="008B3F01"/>
    <w:rsid w:val="008B401F"/>
    <w:rsid w:val="008B41FA"/>
    <w:rsid w:val="008B475C"/>
    <w:rsid w:val="008B4E26"/>
    <w:rsid w:val="008B4E98"/>
    <w:rsid w:val="008B5343"/>
    <w:rsid w:val="008B53AF"/>
    <w:rsid w:val="008B5518"/>
    <w:rsid w:val="008B5A37"/>
    <w:rsid w:val="008B62CD"/>
    <w:rsid w:val="008B6C79"/>
    <w:rsid w:val="008B70BD"/>
    <w:rsid w:val="008B74E7"/>
    <w:rsid w:val="008C0C01"/>
    <w:rsid w:val="008C0D88"/>
    <w:rsid w:val="008C1A9D"/>
    <w:rsid w:val="008C1B38"/>
    <w:rsid w:val="008C262F"/>
    <w:rsid w:val="008C44DB"/>
    <w:rsid w:val="008C5331"/>
    <w:rsid w:val="008C55F0"/>
    <w:rsid w:val="008C723A"/>
    <w:rsid w:val="008C7258"/>
    <w:rsid w:val="008C72FB"/>
    <w:rsid w:val="008C75C9"/>
    <w:rsid w:val="008C79B1"/>
    <w:rsid w:val="008C7B9D"/>
    <w:rsid w:val="008C7F3B"/>
    <w:rsid w:val="008D0F16"/>
    <w:rsid w:val="008D1F68"/>
    <w:rsid w:val="008D21F2"/>
    <w:rsid w:val="008D2404"/>
    <w:rsid w:val="008D25A8"/>
    <w:rsid w:val="008D28B3"/>
    <w:rsid w:val="008D2ECF"/>
    <w:rsid w:val="008D344F"/>
    <w:rsid w:val="008D39CE"/>
    <w:rsid w:val="008D39E2"/>
    <w:rsid w:val="008D41D9"/>
    <w:rsid w:val="008D4A7D"/>
    <w:rsid w:val="008D4E07"/>
    <w:rsid w:val="008D4F79"/>
    <w:rsid w:val="008D53EE"/>
    <w:rsid w:val="008D54C5"/>
    <w:rsid w:val="008D5CF5"/>
    <w:rsid w:val="008D5E08"/>
    <w:rsid w:val="008D6962"/>
    <w:rsid w:val="008D6B87"/>
    <w:rsid w:val="008D6F94"/>
    <w:rsid w:val="008D7B72"/>
    <w:rsid w:val="008D7DD1"/>
    <w:rsid w:val="008E1EB8"/>
    <w:rsid w:val="008E3CB4"/>
    <w:rsid w:val="008E40D4"/>
    <w:rsid w:val="008E42CE"/>
    <w:rsid w:val="008E4623"/>
    <w:rsid w:val="008E484F"/>
    <w:rsid w:val="008E49EA"/>
    <w:rsid w:val="008E4DF2"/>
    <w:rsid w:val="008E4F41"/>
    <w:rsid w:val="008E565C"/>
    <w:rsid w:val="008E5737"/>
    <w:rsid w:val="008E5790"/>
    <w:rsid w:val="008E5C7C"/>
    <w:rsid w:val="008E5D70"/>
    <w:rsid w:val="008E6049"/>
    <w:rsid w:val="008E63C1"/>
    <w:rsid w:val="008E6B73"/>
    <w:rsid w:val="008E712F"/>
    <w:rsid w:val="008E7CDB"/>
    <w:rsid w:val="008F0604"/>
    <w:rsid w:val="008F06DB"/>
    <w:rsid w:val="008F0DF2"/>
    <w:rsid w:val="008F1263"/>
    <w:rsid w:val="008F1639"/>
    <w:rsid w:val="008F1C1E"/>
    <w:rsid w:val="008F3AB3"/>
    <w:rsid w:val="008F4512"/>
    <w:rsid w:val="008F49D5"/>
    <w:rsid w:val="008F4C72"/>
    <w:rsid w:val="008F4E80"/>
    <w:rsid w:val="008F57FB"/>
    <w:rsid w:val="008F5871"/>
    <w:rsid w:val="008F5AD4"/>
    <w:rsid w:val="008F611C"/>
    <w:rsid w:val="008F6C29"/>
    <w:rsid w:val="008F6DF5"/>
    <w:rsid w:val="008F74F6"/>
    <w:rsid w:val="008F7B72"/>
    <w:rsid w:val="008F7C34"/>
    <w:rsid w:val="008F7C4A"/>
    <w:rsid w:val="00900351"/>
    <w:rsid w:val="0090050F"/>
    <w:rsid w:val="009006F8"/>
    <w:rsid w:val="009013E7"/>
    <w:rsid w:val="00901A19"/>
    <w:rsid w:val="00901F01"/>
    <w:rsid w:val="009027CC"/>
    <w:rsid w:val="00902AF8"/>
    <w:rsid w:val="00903984"/>
    <w:rsid w:val="00904159"/>
    <w:rsid w:val="00904569"/>
    <w:rsid w:val="00904F07"/>
    <w:rsid w:val="0090509A"/>
    <w:rsid w:val="00905500"/>
    <w:rsid w:val="009061EE"/>
    <w:rsid w:val="0090714C"/>
    <w:rsid w:val="009071A4"/>
    <w:rsid w:val="009077C1"/>
    <w:rsid w:val="00910620"/>
    <w:rsid w:val="00910D81"/>
    <w:rsid w:val="00912D0C"/>
    <w:rsid w:val="00912D97"/>
    <w:rsid w:val="009131EB"/>
    <w:rsid w:val="00913475"/>
    <w:rsid w:val="009134FB"/>
    <w:rsid w:val="00913AF1"/>
    <w:rsid w:val="00913E1A"/>
    <w:rsid w:val="00914A49"/>
    <w:rsid w:val="00914B03"/>
    <w:rsid w:val="00915014"/>
    <w:rsid w:val="009153BE"/>
    <w:rsid w:val="00915407"/>
    <w:rsid w:val="0091573B"/>
    <w:rsid w:val="00915FF4"/>
    <w:rsid w:val="00916A34"/>
    <w:rsid w:val="00916A93"/>
    <w:rsid w:val="00917069"/>
    <w:rsid w:val="0091717F"/>
    <w:rsid w:val="0091752F"/>
    <w:rsid w:val="00917B58"/>
    <w:rsid w:val="009200E7"/>
    <w:rsid w:val="009202C4"/>
    <w:rsid w:val="009206DC"/>
    <w:rsid w:val="00920C01"/>
    <w:rsid w:val="00921BAE"/>
    <w:rsid w:val="00922124"/>
    <w:rsid w:val="00922500"/>
    <w:rsid w:val="0092287A"/>
    <w:rsid w:val="00922E12"/>
    <w:rsid w:val="009237EC"/>
    <w:rsid w:val="00925259"/>
    <w:rsid w:val="0092563F"/>
    <w:rsid w:val="00925986"/>
    <w:rsid w:val="00925B8D"/>
    <w:rsid w:val="00926B5E"/>
    <w:rsid w:val="00926C40"/>
    <w:rsid w:val="009307D4"/>
    <w:rsid w:val="0093243A"/>
    <w:rsid w:val="00932511"/>
    <w:rsid w:val="009329A4"/>
    <w:rsid w:val="00932C93"/>
    <w:rsid w:val="00933181"/>
    <w:rsid w:val="009332DF"/>
    <w:rsid w:val="009337C4"/>
    <w:rsid w:val="00933C5E"/>
    <w:rsid w:val="00934494"/>
    <w:rsid w:val="00934674"/>
    <w:rsid w:val="0093495B"/>
    <w:rsid w:val="00934EF0"/>
    <w:rsid w:val="0093522A"/>
    <w:rsid w:val="00935375"/>
    <w:rsid w:val="00935B72"/>
    <w:rsid w:val="0093674E"/>
    <w:rsid w:val="00936BFE"/>
    <w:rsid w:val="00936DA3"/>
    <w:rsid w:val="009371D1"/>
    <w:rsid w:val="00937320"/>
    <w:rsid w:val="00937632"/>
    <w:rsid w:val="00937943"/>
    <w:rsid w:val="00937C85"/>
    <w:rsid w:val="0094189D"/>
    <w:rsid w:val="00942C82"/>
    <w:rsid w:val="00942D04"/>
    <w:rsid w:val="009436D2"/>
    <w:rsid w:val="009438CB"/>
    <w:rsid w:val="009439B3"/>
    <w:rsid w:val="00943E45"/>
    <w:rsid w:val="0094450C"/>
    <w:rsid w:val="00944C23"/>
    <w:rsid w:val="0094632D"/>
    <w:rsid w:val="00946FAD"/>
    <w:rsid w:val="0094705D"/>
    <w:rsid w:val="00947439"/>
    <w:rsid w:val="009478A4"/>
    <w:rsid w:val="009505BA"/>
    <w:rsid w:val="00950DEB"/>
    <w:rsid w:val="00951122"/>
    <w:rsid w:val="009521B5"/>
    <w:rsid w:val="00952327"/>
    <w:rsid w:val="009526C0"/>
    <w:rsid w:val="0095347E"/>
    <w:rsid w:val="009535A2"/>
    <w:rsid w:val="00954EA3"/>
    <w:rsid w:val="0095511B"/>
    <w:rsid w:val="00955189"/>
    <w:rsid w:val="009561FF"/>
    <w:rsid w:val="00956A6A"/>
    <w:rsid w:val="0095708C"/>
    <w:rsid w:val="00957410"/>
    <w:rsid w:val="00957BB5"/>
    <w:rsid w:val="0096077C"/>
    <w:rsid w:val="00960A81"/>
    <w:rsid w:val="00961467"/>
    <w:rsid w:val="00961D9C"/>
    <w:rsid w:val="00961E36"/>
    <w:rsid w:val="00962E9C"/>
    <w:rsid w:val="009642FE"/>
    <w:rsid w:val="00964739"/>
    <w:rsid w:val="00965B98"/>
    <w:rsid w:val="00965C58"/>
    <w:rsid w:val="00966DFB"/>
    <w:rsid w:val="0096739B"/>
    <w:rsid w:val="009706C9"/>
    <w:rsid w:val="009715BB"/>
    <w:rsid w:val="00972FE4"/>
    <w:rsid w:val="00973BC4"/>
    <w:rsid w:val="00974441"/>
    <w:rsid w:val="009745E2"/>
    <w:rsid w:val="009753EE"/>
    <w:rsid w:val="009759CA"/>
    <w:rsid w:val="00976957"/>
    <w:rsid w:val="009771CA"/>
    <w:rsid w:val="009772DA"/>
    <w:rsid w:val="0097762D"/>
    <w:rsid w:val="00977F5D"/>
    <w:rsid w:val="00980122"/>
    <w:rsid w:val="009809F4"/>
    <w:rsid w:val="00980C21"/>
    <w:rsid w:val="009810AF"/>
    <w:rsid w:val="00981890"/>
    <w:rsid w:val="00981DE9"/>
    <w:rsid w:val="0098251F"/>
    <w:rsid w:val="0098258F"/>
    <w:rsid w:val="00982EF4"/>
    <w:rsid w:val="00983031"/>
    <w:rsid w:val="0098350B"/>
    <w:rsid w:val="0098361B"/>
    <w:rsid w:val="009841FF"/>
    <w:rsid w:val="00984508"/>
    <w:rsid w:val="00984A42"/>
    <w:rsid w:val="00984EBF"/>
    <w:rsid w:val="009852F7"/>
    <w:rsid w:val="00985C4E"/>
    <w:rsid w:val="00985C60"/>
    <w:rsid w:val="00986545"/>
    <w:rsid w:val="009865A8"/>
    <w:rsid w:val="009865C9"/>
    <w:rsid w:val="009870EB"/>
    <w:rsid w:val="009879F1"/>
    <w:rsid w:val="00987BA9"/>
    <w:rsid w:val="00987D60"/>
    <w:rsid w:val="0099008A"/>
    <w:rsid w:val="00990B15"/>
    <w:rsid w:val="009928E5"/>
    <w:rsid w:val="009929C5"/>
    <w:rsid w:val="00992C31"/>
    <w:rsid w:val="0099308A"/>
    <w:rsid w:val="00993BF3"/>
    <w:rsid w:val="00993D19"/>
    <w:rsid w:val="00993D6A"/>
    <w:rsid w:val="00994252"/>
    <w:rsid w:val="00994C8A"/>
    <w:rsid w:val="009951AE"/>
    <w:rsid w:val="009954DC"/>
    <w:rsid w:val="00995748"/>
    <w:rsid w:val="00995C8D"/>
    <w:rsid w:val="00995D7F"/>
    <w:rsid w:val="009963AF"/>
    <w:rsid w:val="009966F1"/>
    <w:rsid w:val="00997EB1"/>
    <w:rsid w:val="00997FA6"/>
    <w:rsid w:val="009A00FC"/>
    <w:rsid w:val="009A042B"/>
    <w:rsid w:val="009A04E9"/>
    <w:rsid w:val="009A086C"/>
    <w:rsid w:val="009A14D8"/>
    <w:rsid w:val="009A1B2E"/>
    <w:rsid w:val="009A299D"/>
    <w:rsid w:val="009A2BB6"/>
    <w:rsid w:val="009A2DDD"/>
    <w:rsid w:val="009A38F0"/>
    <w:rsid w:val="009A397C"/>
    <w:rsid w:val="009A3C04"/>
    <w:rsid w:val="009A456B"/>
    <w:rsid w:val="009A473D"/>
    <w:rsid w:val="009A48A4"/>
    <w:rsid w:val="009A56DC"/>
    <w:rsid w:val="009A5787"/>
    <w:rsid w:val="009A5AC5"/>
    <w:rsid w:val="009A6148"/>
    <w:rsid w:val="009A62ED"/>
    <w:rsid w:val="009A6B1A"/>
    <w:rsid w:val="009A773D"/>
    <w:rsid w:val="009B08D1"/>
    <w:rsid w:val="009B0B1E"/>
    <w:rsid w:val="009B16AE"/>
    <w:rsid w:val="009B2066"/>
    <w:rsid w:val="009B22FF"/>
    <w:rsid w:val="009B2557"/>
    <w:rsid w:val="009B2578"/>
    <w:rsid w:val="009B2C8F"/>
    <w:rsid w:val="009B2D97"/>
    <w:rsid w:val="009B3382"/>
    <w:rsid w:val="009B37FA"/>
    <w:rsid w:val="009B395D"/>
    <w:rsid w:val="009B4776"/>
    <w:rsid w:val="009B4794"/>
    <w:rsid w:val="009B4EE1"/>
    <w:rsid w:val="009B5400"/>
    <w:rsid w:val="009B575F"/>
    <w:rsid w:val="009B5E94"/>
    <w:rsid w:val="009B60A3"/>
    <w:rsid w:val="009B64F9"/>
    <w:rsid w:val="009B7010"/>
    <w:rsid w:val="009B7179"/>
    <w:rsid w:val="009B7405"/>
    <w:rsid w:val="009B76B9"/>
    <w:rsid w:val="009B7861"/>
    <w:rsid w:val="009C0C6F"/>
    <w:rsid w:val="009C110D"/>
    <w:rsid w:val="009C1E30"/>
    <w:rsid w:val="009C2075"/>
    <w:rsid w:val="009C2147"/>
    <w:rsid w:val="009C291B"/>
    <w:rsid w:val="009C2BB1"/>
    <w:rsid w:val="009C3E09"/>
    <w:rsid w:val="009C40EB"/>
    <w:rsid w:val="009C4A1F"/>
    <w:rsid w:val="009C5B3A"/>
    <w:rsid w:val="009C5BBB"/>
    <w:rsid w:val="009C6699"/>
    <w:rsid w:val="009C68B1"/>
    <w:rsid w:val="009C6C53"/>
    <w:rsid w:val="009C6E4D"/>
    <w:rsid w:val="009C71AE"/>
    <w:rsid w:val="009C7661"/>
    <w:rsid w:val="009C77C1"/>
    <w:rsid w:val="009C7F80"/>
    <w:rsid w:val="009D0B71"/>
    <w:rsid w:val="009D1433"/>
    <w:rsid w:val="009D1DAA"/>
    <w:rsid w:val="009D29FF"/>
    <w:rsid w:val="009D2B1E"/>
    <w:rsid w:val="009D3C5C"/>
    <w:rsid w:val="009D3DE7"/>
    <w:rsid w:val="009D40E8"/>
    <w:rsid w:val="009D5836"/>
    <w:rsid w:val="009D5DE6"/>
    <w:rsid w:val="009D6325"/>
    <w:rsid w:val="009D6330"/>
    <w:rsid w:val="009D6581"/>
    <w:rsid w:val="009D6F11"/>
    <w:rsid w:val="009D6FA6"/>
    <w:rsid w:val="009D7754"/>
    <w:rsid w:val="009D7A10"/>
    <w:rsid w:val="009D7A1E"/>
    <w:rsid w:val="009E0676"/>
    <w:rsid w:val="009E11D9"/>
    <w:rsid w:val="009E1F05"/>
    <w:rsid w:val="009E2761"/>
    <w:rsid w:val="009E2C57"/>
    <w:rsid w:val="009E313B"/>
    <w:rsid w:val="009E38D8"/>
    <w:rsid w:val="009E3B84"/>
    <w:rsid w:val="009E3CF9"/>
    <w:rsid w:val="009E4F9E"/>
    <w:rsid w:val="009E6E89"/>
    <w:rsid w:val="009E793A"/>
    <w:rsid w:val="009E79D6"/>
    <w:rsid w:val="009E7F03"/>
    <w:rsid w:val="009F0364"/>
    <w:rsid w:val="009F0701"/>
    <w:rsid w:val="009F1A7D"/>
    <w:rsid w:val="009F1DB7"/>
    <w:rsid w:val="009F20C5"/>
    <w:rsid w:val="009F20D7"/>
    <w:rsid w:val="009F2390"/>
    <w:rsid w:val="009F29B1"/>
    <w:rsid w:val="009F3110"/>
    <w:rsid w:val="009F3145"/>
    <w:rsid w:val="009F4A57"/>
    <w:rsid w:val="009F4C1B"/>
    <w:rsid w:val="009F4E67"/>
    <w:rsid w:val="009F55A3"/>
    <w:rsid w:val="009F5EF1"/>
    <w:rsid w:val="009F659C"/>
    <w:rsid w:val="009F762D"/>
    <w:rsid w:val="009F7F0D"/>
    <w:rsid w:val="009F7F3E"/>
    <w:rsid w:val="00A00117"/>
    <w:rsid w:val="00A006FB"/>
    <w:rsid w:val="00A00AD3"/>
    <w:rsid w:val="00A0137F"/>
    <w:rsid w:val="00A01577"/>
    <w:rsid w:val="00A0192D"/>
    <w:rsid w:val="00A02A3C"/>
    <w:rsid w:val="00A033DD"/>
    <w:rsid w:val="00A037CC"/>
    <w:rsid w:val="00A04214"/>
    <w:rsid w:val="00A04361"/>
    <w:rsid w:val="00A049D5"/>
    <w:rsid w:val="00A05635"/>
    <w:rsid w:val="00A0583C"/>
    <w:rsid w:val="00A05A1F"/>
    <w:rsid w:val="00A06E29"/>
    <w:rsid w:val="00A071C4"/>
    <w:rsid w:val="00A10042"/>
    <w:rsid w:val="00A10049"/>
    <w:rsid w:val="00A10F6C"/>
    <w:rsid w:val="00A1115B"/>
    <w:rsid w:val="00A113E5"/>
    <w:rsid w:val="00A11972"/>
    <w:rsid w:val="00A121DA"/>
    <w:rsid w:val="00A12552"/>
    <w:rsid w:val="00A126EF"/>
    <w:rsid w:val="00A12FED"/>
    <w:rsid w:val="00A13676"/>
    <w:rsid w:val="00A1372B"/>
    <w:rsid w:val="00A13B87"/>
    <w:rsid w:val="00A13D94"/>
    <w:rsid w:val="00A14474"/>
    <w:rsid w:val="00A14904"/>
    <w:rsid w:val="00A14D48"/>
    <w:rsid w:val="00A15213"/>
    <w:rsid w:val="00A15D03"/>
    <w:rsid w:val="00A15F69"/>
    <w:rsid w:val="00A163E0"/>
    <w:rsid w:val="00A16E3B"/>
    <w:rsid w:val="00A17CB6"/>
    <w:rsid w:val="00A2063E"/>
    <w:rsid w:val="00A20A5A"/>
    <w:rsid w:val="00A20C6D"/>
    <w:rsid w:val="00A20CBA"/>
    <w:rsid w:val="00A21605"/>
    <w:rsid w:val="00A22B45"/>
    <w:rsid w:val="00A233F9"/>
    <w:rsid w:val="00A236A5"/>
    <w:rsid w:val="00A23FAD"/>
    <w:rsid w:val="00A24B4C"/>
    <w:rsid w:val="00A24B92"/>
    <w:rsid w:val="00A24D64"/>
    <w:rsid w:val="00A24F51"/>
    <w:rsid w:val="00A25213"/>
    <w:rsid w:val="00A25713"/>
    <w:rsid w:val="00A25C28"/>
    <w:rsid w:val="00A2782A"/>
    <w:rsid w:val="00A27B29"/>
    <w:rsid w:val="00A3042F"/>
    <w:rsid w:val="00A3114B"/>
    <w:rsid w:val="00A31CA3"/>
    <w:rsid w:val="00A32BC2"/>
    <w:rsid w:val="00A34378"/>
    <w:rsid w:val="00A34D06"/>
    <w:rsid w:val="00A352F1"/>
    <w:rsid w:val="00A355C7"/>
    <w:rsid w:val="00A358C4"/>
    <w:rsid w:val="00A35EBB"/>
    <w:rsid w:val="00A35FF1"/>
    <w:rsid w:val="00A36913"/>
    <w:rsid w:val="00A36D86"/>
    <w:rsid w:val="00A37002"/>
    <w:rsid w:val="00A3733A"/>
    <w:rsid w:val="00A407B8"/>
    <w:rsid w:val="00A4144A"/>
    <w:rsid w:val="00A41886"/>
    <w:rsid w:val="00A418C7"/>
    <w:rsid w:val="00A41BFB"/>
    <w:rsid w:val="00A41FC2"/>
    <w:rsid w:val="00A42B5D"/>
    <w:rsid w:val="00A42F2D"/>
    <w:rsid w:val="00A431E8"/>
    <w:rsid w:val="00A43526"/>
    <w:rsid w:val="00A436CA"/>
    <w:rsid w:val="00A44623"/>
    <w:rsid w:val="00A447F2"/>
    <w:rsid w:val="00A45C2F"/>
    <w:rsid w:val="00A45DA5"/>
    <w:rsid w:val="00A460B6"/>
    <w:rsid w:val="00A463D2"/>
    <w:rsid w:val="00A46539"/>
    <w:rsid w:val="00A46545"/>
    <w:rsid w:val="00A46895"/>
    <w:rsid w:val="00A4746A"/>
    <w:rsid w:val="00A47E08"/>
    <w:rsid w:val="00A47E25"/>
    <w:rsid w:val="00A500A2"/>
    <w:rsid w:val="00A500B1"/>
    <w:rsid w:val="00A501DB"/>
    <w:rsid w:val="00A50370"/>
    <w:rsid w:val="00A5051A"/>
    <w:rsid w:val="00A50889"/>
    <w:rsid w:val="00A508CE"/>
    <w:rsid w:val="00A51644"/>
    <w:rsid w:val="00A52620"/>
    <w:rsid w:val="00A5265D"/>
    <w:rsid w:val="00A532D2"/>
    <w:rsid w:val="00A53A79"/>
    <w:rsid w:val="00A53D83"/>
    <w:rsid w:val="00A542F3"/>
    <w:rsid w:val="00A54EE3"/>
    <w:rsid w:val="00A554AC"/>
    <w:rsid w:val="00A55A97"/>
    <w:rsid w:val="00A5722C"/>
    <w:rsid w:val="00A57354"/>
    <w:rsid w:val="00A57CAF"/>
    <w:rsid w:val="00A57DE3"/>
    <w:rsid w:val="00A604AF"/>
    <w:rsid w:val="00A60F9B"/>
    <w:rsid w:val="00A6126D"/>
    <w:rsid w:val="00A61318"/>
    <w:rsid w:val="00A6134B"/>
    <w:rsid w:val="00A613B1"/>
    <w:rsid w:val="00A61528"/>
    <w:rsid w:val="00A61576"/>
    <w:rsid w:val="00A61C05"/>
    <w:rsid w:val="00A6330A"/>
    <w:rsid w:val="00A6336C"/>
    <w:rsid w:val="00A638D9"/>
    <w:rsid w:val="00A638F7"/>
    <w:rsid w:val="00A63B74"/>
    <w:rsid w:val="00A63E46"/>
    <w:rsid w:val="00A64132"/>
    <w:rsid w:val="00A64183"/>
    <w:rsid w:val="00A64733"/>
    <w:rsid w:val="00A64B13"/>
    <w:rsid w:val="00A64FAA"/>
    <w:rsid w:val="00A65D52"/>
    <w:rsid w:val="00A65E54"/>
    <w:rsid w:val="00A66281"/>
    <w:rsid w:val="00A6641C"/>
    <w:rsid w:val="00A679D6"/>
    <w:rsid w:val="00A707E1"/>
    <w:rsid w:val="00A7128D"/>
    <w:rsid w:val="00A71A28"/>
    <w:rsid w:val="00A72266"/>
    <w:rsid w:val="00A73858"/>
    <w:rsid w:val="00A73985"/>
    <w:rsid w:val="00A73C24"/>
    <w:rsid w:val="00A742E2"/>
    <w:rsid w:val="00A743AF"/>
    <w:rsid w:val="00A7489A"/>
    <w:rsid w:val="00A75574"/>
    <w:rsid w:val="00A7664E"/>
    <w:rsid w:val="00A76F6D"/>
    <w:rsid w:val="00A775B3"/>
    <w:rsid w:val="00A804CA"/>
    <w:rsid w:val="00A8063A"/>
    <w:rsid w:val="00A80A5F"/>
    <w:rsid w:val="00A80EA4"/>
    <w:rsid w:val="00A80F7A"/>
    <w:rsid w:val="00A813BF"/>
    <w:rsid w:val="00A822BF"/>
    <w:rsid w:val="00A828A3"/>
    <w:rsid w:val="00A82A4A"/>
    <w:rsid w:val="00A82C0C"/>
    <w:rsid w:val="00A83D03"/>
    <w:rsid w:val="00A842FB"/>
    <w:rsid w:val="00A843FD"/>
    <w:rsid w:val="00A84539"/>
    <w:rsid w:val="00A845EB"/>
    <w:rsid w:val="00A8523A"/>
    <w:rsid w:val="00A8572E"/>
    <w:rsid w:val="00A85760"/>
    <w:rsid w:val="00A86171"/>
    <w:rsid w:val="00A86176"/>
    <w:rsid w:val="00A86F05"/>
    <w:rsid w:val="00A877EC"/>
    <w:rsid w:val="00A9075B"/>
    <w:rsid w:val="00A908C9"/>
    <w:rsid w:val="00A9242F"/>
    <w:rsid w:val="00A92B98"/>
    <w:rsid w:val="00A93D59"/>
    <w:rsid w:val="00A93F06"/>
    <w:rsid w:val="00A94D14"/>
    <w:rsid w:val="00A9511C"/>
    <w:rsid w:val="00A95839"/>
    <w:rsid w:val="00A9606C"/>
    <w:rsid w:val="00A9618B"/>
    <w:rsid w:val="00A964AD"/>
    <w:rsid w:val="00A96F59"/>
    <w:rsid w:val="00A971F1"/>
    <w:rsid w:val="00A973D3"/>
    <w:rsid w:val="00A97849"/>
    <w:rsid w:val="00A97F34"/>
    <w:rsid w:val="00A97FD3"/>
    <w:rsid w:val="00AA1129"/>
    <w:rsid w:val="00AA1CEE"/>
    <w:rsid w:val="00AA24DD"/>
    <w:rsid w:val="00AA2700"/>
    <w:rsid w:val="00AA341E"/>
    <w:rsid w:val="00AA3E90"/>
    <w:rsid w:val="00AA4273"/>
    <w:rsid w:val="00AA44B2"/>
    <w:rsid w:val="00AA455D"/>
    <w:rsid w:val="00AA4E07"/>
    <w:rsid w:val="00AA4E9E"/>
    <w:rsid w:val="00AA5BFB"/>
    <w:rsid w:val="00AA657A"/>
    <w:rsid w:val="00AA6AEC"/>
    <w:rsid w:val="00AA6D92"/>
    <w:rsid w:val="00AA7474"/>
    <w:rsid w:val="00AA77EB"/>
    <w:rsid w:val="00AB136F"/>
    <w:rsid w:val="00AB152C"/>
    <w:rsid w:val="00AB190C"/>
    <w:rsid w:val="00AB2ECC"/>
    <w:rsid w:val="00AB3721"/>
    <w:rsid w:val="00AB381E"/>
    <w:rsid w:val="00AB398C"/>
    <w:rsid w:val="00AB4084"/>
    <w:rsid w:val="00AB4255"/>
    <w:rsid w:val="00AB432C"/>
    <w:rsid w:val="00AB4852"/>
    <w:rsid w:val="00AB4FC3"/>
    <w:rsid w:val="00AB516A"/>
    <w:rsid w:val="00AB51E7"/>
    <w:rsid w:val="00AB5290"/>
    <w:rsid w:val="00AB6A3E"/>
    <w:rsid w:val="00AB6D88"/>
    <w:rsid w:val="00AB7050"/>
    <w:rsid w:val="00AB70BC"/>
    <w:rsid w:val="00AB72BB"/>
    <w:rsid w:val="00AB7BC4"/>
    <w:rsid w:val="00AC03C3"/>
    <w:rsid w:val="00AC052C"/>
    <w:rsid w:val="00AC15B2"/>
    <w:rsid w:val="00AC15E2"/>
    <w:rsid w:val="00AC1938"/>
    <w:rsid w:val="00AC2752"/>
    <w:rsid w:val="00AC2B2F"/>
    <w:rsid w:val="00AC2B80"/>
    <w:rsid w:val="00AC2BE4"/>
    <w:rsid w:val="00AC351C"/>
    <w:rsid w:val="00AC3674"/>
    <w:rsid w:val="00AC3830"/>
    <w:rsid w:val="00AC4ED7"/>
    <w:rsid w:val="00AC4FDD"/>
    <w:rsid w:val="00AC50CC"/>
    <w:rsid w:val="00AC50DB"/>
    <w:rsid w:val="00AC5FA6"/>
    <w:rsid w:val="00AC61BA"/>
    <w:rsid w:val="00AC6358"/>
    <w:rsid w:val="00AC68BD"/>
    <w:rsid w:val="00AC71A2"/>
    <w:rsid w:val="00AC76F7"/>
    <w:rsid w:val="00AC7F6E"/>
    <w:rsid w:val="00AD0538"/>
    <w:rsid w:val="00AD0625"/>
    <w:rsid w:val="00AD07F0"/>
    <w:rsid w:val="00AD0884"/>
    <w:rsid w:val="00AD0C79"/>
    <w:rsid w:val="00AD1AF6"/>
    <w:rsid w:val="00AD1E31"/>
    <w:rsid w:val="00AD25D7"/>
    <w:rsid w:val="00AD2A25"/>
    <w:rsid w:val="00AD32B1"/>
    <w:rsid w:val="00AD3920"/>
    <w:rsid w:val="00AD421A"/>
    <w:rsid w:val="00AD4244"/>
    <w:rsid w:val="00AD4B23"/>
    <w:rsid w:val="00AD50C8"/>
    <w:rsid w:val="00AD60DC"/>
    <w:rsid w:val="00AD698C"/>
    <w:rsid w:val="00AD759D"/>
    <w:rsid w:val="00AD7F92"/>
    <w:rsid w:val="00AD7FD8"/>
    <w:rsid w:val="00AE0203"/>
    <w:rsid w:val="00AE0C42"/>
    <w:rsid w:val="00AE0F0E"/>
    <w:rsid w:val="00AE0F2D"/>
    <w:rsid w:val="00AE165F"/>
    <w:rsid w:val="00AE171A"/>
    <w:rsid w:val="00AE1B66"/>
    <w:rsid w:val="00AE219D"/>
    <w:rsid w:val="00AE2E8F"/>
    <w:rsid w:val="00AE32BB"/>
    <w:rsid w:val="00AE3862"/>
    <w:rsid w:val="00AE43AF"/>
    <w:rsid w:val="00AE4C47"/>
    <w:rsid w:val="00AE50B2"/>
    <w:rsid w:val="00AE542F"/>
    <w:rsid w:val="00AE55C0"/>
    <w:rsid w:val="00AE5A30"/>
    <w:rsid w:val="00AE66D8"/>
    <w:rsid w:val="00AE6B29"/>
    <w:rsid w:val="00AE7080"/>
    <w:rsid w:val="00AE7599"/>
    <w:rsid w:val="00AE75D5"/>
    <w:rsid w:val="00AE79C4"/>
    <w:rsid w:val="00AF01FB"/>
    <w:rsid w:val="00AF028E"/>
    <w:rsid w:val="00AF03FF"/>
    <w:rsid w:val="00AF0658"/>
    <w:rsid w:val="00AF0CF6"/>
    <w:rsid w:val="00AF13A5"/>
    <w:rsid w:val="00AF1D72"/>
    <w:rsid w:val="00AF20D8"/>
    <w:rsid w:val="00AF3343"/>
    <w:rsid w:val="00AF5164"/>
    <w:rsid w:val="00AF558E"/>
    <w:rsid w:val="00AF5C4B"/>
    <w:rsid w:val="00AF6736"/>
    <w:rsid w:val="00AF683B"/>
    <w:rsid w:val="00AF6FAA"/>
    <w:rsid w:val="00AF703C"/>
    <w:rsid w:val="00AF7372"/>
    <w:rsid w:val="00AF7692"/>
    <w:rsid w:val="00AF7963"/>
    <w:rsid w:val="00AF7BA6"/>
    <w:rsid w:val="00AF7DA0"/>
    <w:rsid w:val="00B0005F"/>
    <w:rsid w:val="00B00287"/>
    <w:rsid w:val="00B00402"/>
    <w:rsid w:val="00B01A60"/>
    <w:rsid w:val="00B01ABF"/>
    <w:rsid w:val="00B01CDA"/>
    <w:rsid w:val="00B028E6"/>
    <w:rsid w:val="00B031DE"/>
    <w:rsid w:val="00B0346C"/>
    <w:rsid w:val="00B03EC9"/>
    <w:rsid w:val="00B04164"/>
    <w:rsid w:val="00B04234"/>
    <w:rsid w:val="00B042A9"/>
    <w:rsid w:val="00B04496"/>
    <w:rsid w:val="00B0477E"/>
    <w:rsid w:val="00B04A2A"/>
    <w:rsid w:val="00B04D6B"/>
    <w:rsid w:val="00B050ED"/>
    <w:rsid w:val="00B055BA"/>
    <w:rsid w:val="00B0681C"/>
    <w:rsid w:val="00B0785F"/>
    <w:rsid w:val="00B0795E"/>
    <w:rsid w:val="00B07B3E"/>
    <w:rsid w:val="00B10599"/>
    <w:rsid w:val="00B106A6"/>
    <w:rsid w:val="00B10EDA"/>
    <w:rsid w:val="00B10FB2"/>
    <w:rsid w:val="00B113B0"/>
    <w:rsid w:val="00B11A0A"/>
    <w:rsid w:val="00B11EDE"/>
    <w:rsid w:val="00B1282C"/>
    <w:rsid w:val="00B12BAF"/>
    <w:rsid w:val="00B13656"/>
    <w:rsid w:val="00B13C8D"/>
    <w:rsid w:val="00B13FB1"/>
    <w:rsid w:val="00B1498C"/>
    <w:rsid w:val="00B14F55"/>
    <w:rsid w:val="00B14FB7"/>
    <w:rsid w:val="00B153EA"/>
    <w:rsid w:val="00B1582F"/>
    <w:rsid w:val="00B158DC"/>
    <w:rsid w:val="00B1613B"/>
    <w:rsid w:val="00B1675B"/>
    <w:rsid w:val="00B16A00"/>
    <w:rsid w:val="00B17270"/>
    <w:rsid w:val="00B1737D"/>
    <w:rsid w:val="00B1749D"/>
    <w:rsid w:val="00B20325"/>
    <w:rsid w:val="00B212C9"/>
    <w:rsid w:val="00B2132A"/>
    <w:rsid w:val="00B21971"/>
    <w:rsid w:val="00B21A2E"/>
    <w:rsid w:val="00B2241B"/>
    <w:rsid w:val="00B22495"/>
    <w:rsid w:val="00B22723"/>
    <w:rsid w:val="00B229EF"/>
    <w:rsid w:val="00B22E04"/>
    <w:rsid w:val="00B23694"/>
    <w:rsid w:val="00B24DCC"/>
    <w:rsid w:val="00B2531F"/>
    <w:rsid w:val="00B2558D"/>
    <w:rsid w:val="00B2599D"/>
    <w:rsid w:val="00B25F46"/>
    <w:rsid w:val="00B26797"/>
    <w:rsid w:val="00B26CE4"/>
    <w:rsid w:val="00B27021"/>
    <w:rsid w:val="00B270E1"/>
    <w:rsid w:val="00B27203"/>
    <w:rsid w:val="00B2770E"/>
    <w:rsid w:val="00B27D2C"/>
    <w:rsid w:val="00B30775"/>
    <w:rsid w:val="00B31111"/>
    <w:rsid w:val="00B323DE"/>
    <w:rsid w:val="00B3247E"/>
    <w:rsid w:val="00B325C0"/>
    <w:rsid w:val="00B326B5"/>
    <w:rsid w:val="00B32B91"/>
    <w:rsid w:val="00B334F0"/>
    <w:rsid w:val="00B3447D"/>
    <w:rsid w:val="00B34819"/>
    <w:rsid w:val="00B34AF5"/>
    <w:rsid w:val="00B35525"/>
    <w:rsid w:val="00B363C2"/>
    <w:rsid w:val="00B3645A"/>
    <w:rsid w:val="00B36531"/>
    <w:rsid w:val="00B36714"/>
    <w:rsid w:val="00B36AE3"/>
    <w:rsid w:val="00B36DB2"/>
    <w:rsid w:val="00B37F1F"/>
    <w:rsid w:val="00B40A6D"/>
    <w:rsid w:val="00B40EC4"/>
    <w:rsid w:val="00B40F7E"/>
    <w:rsid w:val="00B40FA0"/>
    <w:rsid w:val="00B41448"/>
    <w:rsid w:val="00B41C72"/>
    <w:rsid w:val="00B41E1D"/>
    <w:rsid w:val="00B4201A"/>
    <w:rsid w:val="00B4215E"/>
    <w:rsid w:val="00B42BBF"/>
    <w:rsid w:val="00B42ECA"/>
    <w:rsid w:val="00B43E90"/>
    <w:rsid w:val="00B43F3A"/>
    <w:rsid w:val="00B44148"/>
    <w:rsid w:val="00B44C48"/>
    <w:rsid w:val="00B454A2"/>
    <w:rsid w:val="00B4555C"/>
    <w:rsid w:val="00B46C33"/>
    <w:rsid w:val="00B46C60"/>
    <w:rsid w:val="00B47FE9"/>
    <w:rsid w:val="00B5012A"/>
    <w:rsid w:val="00B502BD"/>
    <w:rsid w:val="00B503ED"/>
    <w:rsid w:val="00B51C8F"/>
    <w:rsid w:val="00B51ED8"/>
    <w:rsid w:val="00B52757"/>
    <w:rsid w:val="00B52A46"/>
    <w:rsid w:val="00B52C5B"/>
    <w:rsid w:val="00B52D50"/>
    <w:rsid w:val="00B52DED"/>
    <w:rsid w:val="00B5319C"/>
    <w:rsid w:val="00B53D83"/>
    <w:rsid w:val="00B54091"/>
    <w:rsid w:val="00B55E84"/>
    <w:rsid w:val="00B5638D"/>
    <w:rsid w:val="00B56398"/>
    <w:rsid w:val="00B56755"/>
    <w:rsid w:val="00B56FC4"/>
    <w:rsid w:val="00B5708C"/>
    <w:rsid w:val="00B570F8"/>
    <w:rsid w:val="00B57728"/>
    <w:rsid w:val="00B57F1C"/>
    <w:rsid w:val="00B60032"/>
    <w:rsid w:val="00B60AFD"/>
    <w:rsid w:val="00B60E3A"/>
    <w:rsid w:val="00B60EC4"/>
    <w:rsid w:val="00B61EDC"/>
    <w:rsid w:val="00B625C2"/>
    <w:rsid w:val="00B626D1"/>
    <w:rsid w:val="00B632AF"/>
    <w:rsid w:val="00B63EFC"/>
    <w:rsid w:val="00B64614"/>
    <w:rsid w:val="00B65047"/>
    <w:rsid w:val="00B658AF"/>
    <w:rsid w:val="00B65982"/>
    <w:rsid w:val="00B65CEC"/>
    <w:rsid w:val="00B66069"/>
    <w:rsid w:val="00B66648"/>
    <w:rsid w:val="00B666EA"/>
    <w:rsid w:val="00B668B5"/>
    <w:rsid w:val="00B66D01"/>
    <w:rsid w:val="00B66D07"/>
    <w:rsid w:val="00B67206"/>
    <w:rsid w:val="00B673E7"/>
    <w:rsid w:val="00B67561"/>
    <w:rsid w:val="00B67C78"/>
    <w:rsid w:val="00B70627"/>
    <w:rsid w:val="00B707B1"/>
    <w:rsid w:val="00B70A11"/>
    <w:rsid w:val="00B70CC5"/>
    <w:rsid w:val="00B70E41"/>
    <w:rsid w:val="00B715F8"/>
    <w:rsid w:val="00B71AD1"/>
    <w:rsid w:val="00B7278F"/>
    <w:rsid w:val="00B72E44"/>
    <w:rsid w:val="00B7322C"/>
    <w:rsid w:val="00B732C6"/>
    <w:rsid w:val="00B73609"/>
    <w:rsid w:val="00B736AA"/>
    <w:rsid w:val="00B738AC"/>
    <w:rsid w:val="00B75116"/>
    <w:rsid w:val="00B75AC8"/>
    <w:rsid w:val="00B7668F"/>
    <w:rsid w:val="00B76884"/>
    <w:rsid w:val="00B76D6C"/>
    <w:rsid w:val="00B76DF1"/>
    <w:rsid w:val="00B77BAD"/>
    <w:rsid w:val="00B77C72"/>
    <w:rsid w:val="00B77E0F"/>
    <w:rsid w:val="00B80890"/>
    <w:rsid w:val="00B80E9F"/>
    <w:rsid w:val="00B813A5"/>
    <w:rsid w:val="00B817A6"/>
    <w:rsid w:val="00B8192C"/>
    <w:rsid w:val="00B81CFB"/>
    <w:rsid w:val="00B81EC7"/>
    <w:rsid w:val="00B82393"/>
    <w:rsid w:val="00B82A53"/>
    <w:rsid w:val="00B82D03"/>
    <w:rsid w:val="00B82DEA"/>
    <w:rsid w:val="00B82F60"/>
    <w:rsid w:val="00B83141"/>
    <w:rsid w:val="00B83B4A"/>
    <w:rsid w:val="00B842F5"/>
    <w:rsid w:val="00B8457C"/>
    <w:rsid w:val="00B84AA7"/>
    <w:rsid w:val="00B84AE4"/>
    <w:rsid w:val="00B850D8"/>
    <w:rsid w:val="00B85AB0"/>
    <w:rsid w:val="00B86282"/>
    <w:rsid w:val="00B862EF"/>
    <w:rsid w:val="00B86899"/>
    <w:rsid w:val="00B87C55"/>
    <w:rsid w:val="00B905FC"/>
    <w:rsid w:val="00B90A7A"/>
    <w:rsid w:val="00B90FD6"/>
    <w:rsid w:val="00B91DA4"/>
    <w:rsid w:val="00B924C5"/>
    <w:rsid w:val="00B9266C"/>
    <w:rsid w:val="00B9275F"/>
    <w:rsid w:val="00B9425F"/>
    <w:rsid w:val="00B9440D"/>
    <w:rsid w:val="00B947D7"/>
    <w:rsid w:val="00B951AC"/>
    <w:rsid w:val="00B95C20"/>
    <w:rsid w:val="00B95E9E"/>
    <w:rsid w:val="00B960EC"/>
    <w:rsid w:val="00B96A4F"/>
    <w:rsid w:val="00B96A61"/>
    <w:rsid w:val="00B971CE"/>
    <w:rsid w:val="00B97829"/>
    <w:rsid w:val="00B97F35"/>
    <w:rsid w:val="00BA026A"/>
    <w:rsid w:val="00BA0F88"/>
    <w:rsid w:val="00BA12AE"/>
    <w:rsid w:val="00BA134D"/>
    <w:rsid w:val="00BA230F"/>
    <w:rsid w:val="00BA267E"/>
    <w:rsid w:val="00BA3566"/>
    <w:rsid w:val="00BA35A4"/>
    <w:rsid w:val="00BA3A8B"/>
    <w:rsid w:val="00BA3D4B"/>
    <w:rsid w:val="00BA3E41"/>
    <w:rsid w:val="00BA488D"/>
    <w:rsid w:val="00BA5B81"/>
    <w:rsid w:val="00BA610A"/>
    <w:rsid w:val="00BA6339"/>
    <w:rsid w:val="00BA64EB"/>
    <w:rsid w:val="00BA6C05"/>
    <w:rsid w:val="00BA6F08"/>
    <w:rsid w:val="00BA6F9F"/>
    <w:rsid w:val="00BA76AC"/>
    <w:rsid w:val="00BA7BA1"/>
    <w:rsid w:val="00BB0394"/>
    <w:rsid w:val="00BB1E35"/>
    <w:rsid w:val="00BB26AF"/>
    <w:rsid w:val="00BB3C66"/>
    <w:rsid w:val="00BB3D1D"/>
    <w:rsid w:val="00BB3E12"/>
    <w:rsid w:val="00BB3F05"/>
    <w:rsid w:val="00BB41D7"/>
    <w:rsid w:val="00BB637D"/>
    <w:rsid w:val="00BB7C59"/>
    <w:rsid w:val="00BC0101"/>
    <w:rsid w:val="00BC01D1"/>
    <w:rsid w:val="00BC1089"/>
    <w:rsid w:val="00BC1D94"/>
    <w:rsid w:val="00BC1FAC"/>
    <w:rsid w:val="00BC2059"/>
    <w:rsid w:val="00BC2266"/>
    <w:rsid w:val="00BC2394"/>
    <w:rsid w:val="00BC2674"/>
    <w:rsid w:val="00BC294E"/>
    <w:rsid w:val="00BC29A4"/>
    <w:rsid w:val="00BC2D2C"/>
    <w:rsid w:val="00BC2ED3"/>
    <w:rsid w:val="00BC2FB3"/>
    <w:rsid w:val="00BC30B9"/>
    <w:rsid w:val="00BC35F4"/>
    <w:rsid w:val="00BC3F0A"/>
    <w:rsid w:val="00BC41E4"/>
    <w:rsid w:val="00BC4815"/>
    <w:rsid w:val="00BC4C36"/>
    <w:rsid w:val="00BC4F2D"/>
    <w:rsid w:val="00BC59B5"/>
    <w:rsid w:val="00BC5A1F"/>
    <w:rsid w:val="00BC5A86"/>
    <w:rsid w:val="00BC60C6"/>
    <w:rsid w:val="00BC6489"/>
    <w:rsid w:val="00BC6D99"/>
    <w:rsid w:val="00BC726C"/>
    <w:rsid w:val="00BD0BC2"/>
    <w:rsid w:val="00BD101C"/>
    <w:rsid w:val="00BD10F7"/>
    <w:rsid w:val="00BD14DC"/>
    <w:rsid w:val="00BD182F"/>
    <w:rsid w:val="00BD1E67"/>
    <w:rsid w:val="00BD28A5"/>
    <w:rsid w:val="00BD2AB8"/>
    <w:rsid w:val="00BD2B26"/>
    <w:rsid w:val="00BD3AA3"/>
    <w:rsid w:val="00BD3D31"/>
    <w:rsid w:val="00BD4536"/>
    <w:rsid w:val="00BD4671"/>
    <w:rsid w:val="00BD4B3A"/>
    <w:rsid w:val="00BD4C9E"/>
    <w:rsid w:val="00BD4F27"/>
    <w:rsid w:val="00BD5053"/>
    <w:rsid w:val="00BD51D0"/>
    <w:rsid w:val="00BD5E66"/>
    <w:rsid w:val="00BD692E"/>
    <w:rsid w:val="00BD69FB"/>
    <w:rsid w:val="00BD6A30"/>
    <w:rsid w:val="00BD6AA7"/>
    <w:rsid w:val="00BD7629"/>
    <w:rsid w:val="00BE05A4"/>
    <w:rsid w:val="00BE152A"/>
    <w:rsid w:val="00BE162D"/>
    <w:rsid w:val="00BE18F9"/>
    <w:rsid w:val="00BE1BD8"/>
    <w:rsid w:val="00BE2080"/>
    <w:rsid w:val="00BE2763"/>
    <w:rsid w:val="00BE3019"/>
    <w:rsid w:val="00BE4342"/>
    <w:rsid w:val="00BE5065"/>
    <w:rsid w:val="00BE5186"/>
    <w:rsid w:val="00BE5291"/>
    <w:rsid w:val="00BE547F"/>
    <w:rsid w:val="00BE5F4E"/>
    <w:rsid w:val="00BE6A6B"/>
    <w:rsid w:val="00BE6F5E"/>
    <w:rsid w:val="00BE72C0"/>
    <w:rsid w:val="00BE7D96"/>
    <w:rsid w:val="00BE7DFF"/>
    <w:rsid w:val="00BF063A"/>
    <w:rsid w:val="00BF1021"/>
    <w:rsid w:val="00BF1985"/>
    <w:rsid w:val="00BF202A"/>
    <w:rsid w:val="00BF250B"/>
    <w:rsid w:val="00BF257D"/>
    <w:rsid w:val="00BF27AE"/>
    <w:rsid w:val="00BF2D7B"/>
    <w:rsid w:val="00BF432B"/>
    <w:rsid w:val="00BF4AB4"/>
    <w:rsid w:val="00BF4C51"/>
    <w:rsid w:val="00BF5B99"/>
    <w:rsid w:val="00BF61B9"/>
    <w:rsid w:val="00BF6CF0"/>
    <w:rsid w:val="00BF76A9"/>
    <w:rsid w:val="00C01071"/>
    <w:rsid w:val="00C010B5"/>
    <w:rsid w:val="00C01D18"/>
    <w:rsid w:val="00C01F1F"/>
    <w:rsid w:val="00C0205B"/>
    <w:rsid w:val="00C026D7"/>
    <w:rsid w:val="00C02D9D"/>
    <w:rsid w:val="00C0374D"/>
    <w:rsid w:val="00C037B2"/>
    <w:rsid w:val="00C03E2A"/>
    <w:rsid w:val="00C04431"/>
    <w:rsid w:val="00C0460B"/>
    <w:rsid w:val="00C04A3E"/>
    <w:rsid w:val="00C050FD"/>
    <w:rsid w:val="00C05A05"/>
    <w:rsid w:val="00C05DE1"/>
    <w:rsid w:val="00C06213"/>
    <w:rsid w:val="00C069C6"/>
    <w:rsid w:val="00C06CEE"/>
    <w:rsid w:val="00C10B08"/>
    <w:rsid w:val="00C1257F"/>
    <w:rsid w:val="00C12624"/>
    <w:rsid w:val="00C12867"/>
    <w:rsid w:val="00C129FD"/>
    <w:rsid w:val="00C12CBB"/>
    <w:rsid w:val="00C12D67"/>
    <w:rsid w:val="00C130A9"/>
    <w:rsid w:val="00C132B5"/>
    <w:rsid w:val="00C1352F"/>
    <w:rsid w:val="00C135AA"/>
    <w:rsid w:val="00C14120"/>
    <w:rsid w:val="00C147FB"/>
    <w:rsid w:val="00C14816"/>
    <w:rsid w:val="00C15846"/>
    <w:rsid w:val="00C15A83"/>
    <w:rsid w:val="00C15DB3"/>
    <w:rsid w:val="00C15E5C"/>
    <w:rsid w:val="00C162A6"/>
    <w:rsid w:val="00C16AAB"/>
    <w:rsid w:val="00C16B6D"/>
    <w:rsid w:val="00C16DC8"/>
    <w:rsid w:val="00C17147"/>
    <w:rsid w:val="00C20D80"/>
    <w:rsid w:val="00C21661"/>
    <w:rsid w:val="00C22F33"/>
    <w:rsid w:val="00C2329D"/>
    <w:rsid w:val="00C234D8"/>
    <w:rsid w:val="00C23A41"/>
    <w:rsid w:val="00C23EF7"/>
    <w:rsid w:val="00C248F0"/>
    <w:rsid w:val="00C24AF9"/>
    <w:rsid w:val="00C24F5E"/>
    <w:rsid w:val="00C256E8"/>
    <w:rsid w:val="00C2573C"/>
    <w:rsid w:val="00C25BF4"/>
    <w:rsid w:val="00C26012"/>
    <w:rsid w:val="00C26056"/>
    <w:rsid w:val="00C2624F"/>
    <w:rsid w:val="00C26AAF"/>
    <w:rsid w:val="00C26C5C"/>
    <w:rsid w:val="00C27537"/>
    <w:rsid w:val="00C30B6B"/>
    <w:rsid w:val="00C31D38"/>
    <w:rsid w:val="00C3203E"/>
    <w:rsid w:val="00C3219B"/>
    <w:rsid w:val="00C32228"/>
    <w:rsid w:val="00C32715"/>
    <w:rsid w:val="00C33CA2"/>
    <w:rsid w:val="00C34DBB"/>
    <w:rsid w:val="00C356BE"/>
    <w:rsid w:val="00C36259"/>
    <w:rsid w:val="00C36816"/>
    <w:rsid w:val="00C36A5A"/>
    <w:rsid w:val="00C36CFE"/>
    <w:rsid w:val="00C36F6F"/>
    <w:rsid w:val="00C3728E"/>
    <w:rsid w:val="00C37B9D"/>
    <w:rsid w:val="00C42201"/>
    <w:rsid w:val="00C423CD"/>
    <w:rsid w:val="00C428D8"/>
    <w:rsid w:val="00C42F73"/>
    <w:rsid w:val="00C431A1"/>
    <w:rsid w:val="00C4363E"/>
    <w:rsid w:val="00C43865"/>
    <w:rsid w:val="00C43AD7"/>
    <w:rsid w:val="00C43B21"/>
    <w:rsid w:val="00C43EAD"/>
    <w:rsid w:val="00C442B6"/>
    <w:rsid w:val="00C456FE"/>
    <w:rsid w:val="00C46219"/>
    <w:rsid w:val="00C466A2"/>
    <w:rsid w:val="00C46C8D"/>
    <w:rsid w:val="00C46D35"/>
    <w:rsid w:val="00C46E6C"/>
    <w:rsid w:val="00C47179"/>
    <w:rsid w:val="00C472E6"/>
    <w:rsid w:val="00C47A00"/>
    <w:rsid w:val="00C504CD"/>
    <w:rsid w:val="00C50AA8"/>
    <w:rsid w:val="00C50CA1"/>
    <w:rsid w:val="00C50ED6"/>
    <w:rsid w:val="00C50F73"/>
    <w:rsid w:val="00C51283"/>
    <w:rsid w:val="00C5152C"/>
    <w:rsid w:val="00C518E6"/>
    <w:rsid w:val="00C51B70"/>
    <w:rsid w:val="00C5261C"/>
    <w:rsid w:val="00C52738"/>
    <w:rsid w:val="00C52893"/>
    <w:rsid w:val="00C52A5D"/>
    <w:rsid w:val="00C52AB8"/>
    <w:rsid w:val="00C52B65"/>
    <w:rsid w:val="00C53422"/>
    <w:rsid w:val="00C53A1B"/>
    <w:rsid w:val="00C54403"/>
    <w:rsid w:val="00C54967"/>
    <w:rsid w:val="00C549A8"/>
    <w:rsid w:val="00C54D5B"/>
    <w:rsid w:val="00C55957"/>
    <w:rsid w:val="00C55BF7"/>
    <w:rsid w:val="00C567DF"/>
    <w:rsid w:val="00C56C39"/>
    <w:rsid w:val="00C56CFD"/>
    <w:rsid w:val="00C56EE5"/>
    <w:rsid w:val="00C5733E"/>
    <w:rsid w:val="00C574BD"/>
    <w:rsid w:val="00C5758F"/>
    <w:rsid w:val="00C579DD"/>
    <w:rsid w:val="00C608A4"/>
    <w:rsid w:val="00C60EF0"/>
    <w:rsid w:val="00C60F58"/>
    <w:rsid w:val="00C61453"/>
    <w:rsid w:val="00C62784"/>
    <w:rsid w:val="00C63329"/>
    <w:rsid w:val="00C637D2"/>
    <w:rsid w:val="00C638AF"/>
    <w:rsid w:val="00C63B27"/>
    <w:rsid w:val="00C63FFC"/>
    <w:rsid w:val="00C64722"/>
    <w:rsid w:val="00C656A6"/>
    <w:rsid w:val="00C65A82"/>
    <w:rsid w:val="00C65DE1"/>
    <w:rsid w:val="00C67437"/>
    <w:rsid w:val="00C675E4"/>
    <w:rsid w:val="00C677E8"/>
    <w:rsid w:val="00C67E73"/>
    <w:rsid w:val="00C67F15"/>
    <w:rsid w:val="00C7006E"/>
    <w:rsid w:val="00C7119B"/>
    <w:rsid w:val="00C71289"/>
    <w:rsid w:val="00C735E0"/>
    <w:rsid w:val="00C73A15"/>
    <w:rsid w:val="00C73A36"/>
    <w:rsid w:val="00C73E47"/>
    <w:rsid w:val="00C74205"/>
    <w:rsid w:val="00C749C1"/>
    <w:rsid w:val="00C753C5"/>
    <w:rsid w:val="00C75C67"/>
    <w:rsid w:val="00C75F50"/>
    <w:rsid w:val="00C76031"/>
    <w:rsid w:val="00C76328"/>
    <w:rsid w:val="00C779AF"/>
    <w:rsid w:val="00C77EF1"/>
    <w:rsid w:val="00C807A3"/>
    <w:rsid w:val="00C807E0"/>
    <w:rsid w:val="00C81101"/>
    <w:rsid w:val="00C81DDE"/>
    <w:rsid w:val="00C82CAD"/>
    <w:rsid w:val="00C84365"/>
    <w:rsid w:val="00C845EB"/>
    <w:rsid w:val="00C84BE8"/>
    <w:rsid w:val="00C84D33"/>
    <w:rsid w:val="00C84F0C"/>
    <w:rsid w:val="00C84FC9"/>
    <w:rsid w:val="00C853E0"/>
    <w:rsid w:val="00C85C74"/>
    <w:rsid w:val="00C86249"/>
    <w:rsid w:val="00C86C71"/>
    <w:rsid w:val="00C86E22"/>
    <w:rsid w:val="00C87191"/>
    <w:rsid w:val="00C876DF"/>
    <w:rsid w:val="00C879E9"/>
    <w:rsid w:val="00C9004E"/>
    <w:rsid w:val="00C90586"/>
    <w:rsid w:val="00C9094E"/>
    <w:rsid w:val="00C90C6F"/>
    <w:rsid w:val="00C9131A"/>
    <w:rsid w:val="00C913CC"/>
    <w:rsid w:val="00C91566"/>
    <w:rsid w:val="00C91FC9"/>
    <w:rsid w:val="00C9210E"/>
    <w:rsid w:val="00C921BB"/>
    <w:rsid w:val="00C92AFA"/>
    <w:rsid w:val="00C937FE"/>
    <w:rsid w:val="00C939C1"/>
    <w:rsid w:val="00C93B25"/>
    <w:rsid w:val="00C93BB7"/>
    <w:rsid w:val="00C949B8"/>
    <w:rsid w:val="00C957D9"/>
    <w:rsid w:val="00C95DF9"/>
    <w:rsid w:val="00C9682F"/>
    <w:rsid w:val="00C96847"/>
    <w:rsid w:val="00C9746E"/>
    <w:rsid w:val="00C97495"/>
    <w:rsid w:val="00C979D4"/>
    <w:rsid w:val="00CA0108"/>
    <w:rsid w:val="00CA0BAD"/>
    <w:rsid w:val="00CA1316"/>
    <w:rsid w:val="00CA175E"/>
    <w:rsid w:val="00CA1A52"/>
    <w:rsid w:val="00CA218C"/>
    <w:rsid w:val="00CA27AD"/>
    <w:rsid w:val="00CA2B79"/>
    <w:rsid w:val="00CA3CE3"/>
    <w:rsid w:val="00CA3F68"/>
    <w:rsid w:val="00CA47DE"/>
    <w:rsid w:val="00CA4E97"/>
    <w:rsid w:val="00CA5139"/>
    <w:rsid w:val="00CA5456"/>
    <w:rsid w:val="00CA64C0"/>
    <w:rsid w:val="00CA72D6"/>
    <w:rsid w:val="00CA7787"/>
    <w:rsid w:val="00CA7DBC"/>
    <w:rsid w:val="00CB0145"/>
    <w:rsid w:val="00CB02C6"/>
    <w:rsid w:val="00CB0B4D"/>
    <w:rsid w:val="00CB1184"/>
    <w:rsid w:val="00CB19EE"/>
    <w:rsid w:val="00CB253E"/>
    <w:rsid w:val="00CB2795"/>
    <w:rsid w:val="00CB2891"/>
    <w:rsid w:val="00CB2CA3"/>
    <w:rsid w:val="00CB318B"/>
    <w:rsid w:val="00CB3C43"/>
    <w:rsid w:val="00CB4645"/>
    <w:rsid w:val="00CB4D3B"/>
    <w:rsid w:val="00CB5143"/>
    <w:rsid w:val="00CB57F0"/>
    <w:rsid w:val="00CB5BD6"/>
    <w:rsid w:val="00CB5BE7"/>
    <w:rsid w:val="00CB7348"/>
    <w:rsid w:val="00CB7525"/>
    <w:rsid w:val="00CB7CC9"/>
    <w:rsid w:val="00CB7CDD"/>
    <w:rsid w:val="00CC02F7"/>
    <w:rsid w:val="00CC088F"/>
    <w:rsid w:val="00CC08F6"/>
    <w:rsid w:val="00CC0C78"/>
    <w:rsid w:val="00CC0DD0"/>
    <w:rsid w:val="00CC15A6"/>
    <w:rsid w:val="00CC1C40"/>
    <w:rsid w:val="00CC21A7"/>
    <w:rsid w:val="00CC2484"/>
    <w:rsid w:val="00CC2AC6"/>
    <w:rsid w:val="00CC2B66"/>
    <w:rsid w:val="00CC3514"/>
    <w:rsid w:val="00CC3BC5"/>
    <w:rsid w:val="00CC46B6"/>
    <w:rsid w:val="00CC5C5C"/>
    <w:rsid w:val="00CD0BC1"/>
    <w:rsid w:val="00CD1E24"/>
    <w:rsid w:val="00CD21D0"/>
    <w:rsid w:val="00CD254B"/>
    <w:rsid w:val="00CD277F"/>
    <w:rsid w:val="00CD4687"/>
    <w:rsid w:val="00CD490C"/>
    <w:rsid w:val="00CD4C50"/>
    <w:rsid w:val="00CD50C6"/>
    <w:rsid w:val="00CD53CF"/>
    <w:rsid w:val="00CD6342"/>
    <w:rsid w:val="00CD663D"/>
    <w:rsid w:val="00CD698D"/>
    <w:rsid w:val="00CD6EAA"/>
    <w:rsid w:val="00CD7839"/>
    <w:rsid w:val="00CD7A2B"/>
    <w:rsid w:val="00CD7AF5"/>
    <w:rsid w:val="00CD7DBD"/>
    <w:rsid w:val="00CD7DFE"/>
    <w:rsid w:val="00CD7FD8"/>
    <w:rsid w:val="00CE0C38"/>
    <w:rsid w:val="00CE0D59"/>
    <w:rsid w:val="00CE11C7"/>
    <w:rsid w:val="00CE1A8A"/>
    <w:rsid w:val="00CE1B7D"/>
    <w:rsid w:val="00CE27DC"/>
    <w:rsid w:val="00CE2AA1"/>
    <w:rsid w:val="00CE2C22"/>
    <w:rsid w:val="00CE2EC7"/>
    <w:rsid w:val="00CE3405"/>
    <w:rsid w:val="00CE3B27"/>
    <w:rsid w:val="00CE3D4F"/>
    <w:rsid w:val="00CE432C"/>
    <w:rsid w:val="00CE48B8"/>
    <w:rsid w:val="00CE59EA"/>
    <w:rsid w:val="00CE6262"/>
    <w:rsid w:val="00CE638E"/>
    <w:rsid w:val="00CE63F1"/>
    <w:rsid w:val="00CE6487"/>
    <w:rsid w:val="00CE68DD"/>
    <w:rsid w:val="00CE78E4"/>
    <w:rsid w:val="00CE7B68"/>
    <w:rsid w:val="00CE7BAB"/>
    <w:rsid w:val="00CF058F"/>
    <w:rsid w:val="00CF1684"/>
    <w:rsid w:val="00CF17BC"/>
    <w:rsid w:val="00CF23C4"/>
    <w:rsid w:val="00CF4855"/>
    <w:rsid w:val="00CF4D8F"/>
    <w:rsid w:val="00CF50C7"/>
    <w:rsid w:val="00CF682D"/>
    <w:rsid w:val="00CF6876"/>
    <w:rsid w:val="00CF768F"/>
    <w:rsid w:val="00CF78B2"/>
    <w:rsid w:val="00CF7BD0"/>
    <w:rsid w:val="00CF7F61"/>
    <w:rsid w:val="00D009D2"/>
    <w:rsid w:val="00D00EA5"/>
    <w:rsid w:val="00D01800"/>
    <w:rsid w:val="00D01C02"/>
    <w:rsid w:val="00D01D9A"/>
    <w:rsid w:val="00D02B42"/>
    <w:rsid w:val="00D02EBC"/>
    <w:rsid w:val="00D032B5"/>
    <w:rsid w:val="00D0373A"/>
    <w:rsid w:val="00D03A6E"/>
    <w:rsid w:val="00D03E2E"/>
    <w:rsid w:val="00D0445F"/>
    <w:rsid w:val="00D05CAA"/>
    <w:rsid w:val="00D06071"/>
    <w:rsid w:val="00D0625F"/>
    <w:rsid w:val="00D067E4"/>
    <w:rsid w:val="00D06A81"/>
    <w:rsid w:val="00D06ACC"/>
    <w:rsid w:val="00D0795D"/>
    <w:rsid w:val="00D07A28"/>
    <w:rsid w:val="00D07ECD"/>
    <w:rsid w:val="00D1041E"/>
    <w:rsid w:val="00D106FF"/>
    <w:rsid w:val="00D10839"/>
    <w:rsid w:val="00D11556"/>
    <w:rsid w:val="00D120DA"/>
    <w:rsid w:val="00D12B2E"/>
    <w:rsid w:val="00D12EDD"/>
    <w:rsid w:val="00D13205"/>
    <w:rsid w:val="00D136C3"/>
    <w:rsid w:val="00D149B0"/>
    <w:rsid w:val="00D15625"/>
    <w:rsid w:val="00D15A08"/>
    <w:rsid w:val="00D15F46"/>
    <w:rsid w:val="00D16170"/>
    <w:rsid w:val="00D16B48"/>
    <w:rsid w:val="00D16FA7"/>
    <w:rsid w:val="00D17C3A"/>
    <w:rsid w:val="00D17D59"/>
    <w:rsid w:val="00D20097"/>
    <w:rsid w:val="00D20167"/>
    <w:rsid w:val="00D202F9"/>
    <w:rsid w:val="00D22380"/>
    <w:rsid w:val="00D237BE"/>
    <w:rsid w:val="00D239AD"/>
    <w:rsid w:val="00D23CA3"/>
    <w:rsid w:val="00D23F51"/>
    <w:rsid w:val="00D24576"/>
    <w:rsid w:val="00D246FB"/>
    <w:rsid w:val="00D258E2"/>
    <w:rsid w:val="00D274E2"/>
    <w:rsid w:val="00D2781B"/>
    <w:rsid w:val="00D305A3"/>
    <w:rsid w:val="00D30955"/>
    <w:rsid w:val="00D30D69"/>
    <w:rsid w:val="00D323F0"/>
    <w:rsid w:val="00D336BC"/>
    <w:rsid w:val="00D350E0"/>
    <w:rsid w:val="00D35A2E"/>
    <w:rsid w:val="00D35D8F"/>
    <w:rsid w:val="00D35E3C"/>
    <w:rsid w:val="00D36629"/>
    <w:rsid w:val="00D37DC8"/>
    <w:rsid w:val="00D400D8"/>
    <w:rsid w:val="00D406E9"/>
    <w:rsid w:val="00D40988"/>
    <w:rsid w:val="00D40EDD"/>
    <w:rsid w:val="00D41495"/>
    <w:rsid w:val="00D41BE1"/>
    <w:rsid w:val="00D427DD"/>
    <w:rsid w:val="00D42C90"/>
    <w:rsid w:val="00D42E0F"/>
    <w:rsid w:val="00D43195"/>
    <w:rsid w:val="00D436C9"/>
    <w:rsid w:val="00D447E9"/>
    <w:rsid w:val="00D4562A"/>
    <w:rsid w:val="00D45B41"/>
    <w:rsid w:val="00D46359"/>
    <w:rsid w:val="00D47452"/>
    <w:rsid w:val="00D47B76"/>
    <w:rsid w:val="00D47C35"/>
    <w:rsid w:val="00D50C20"/>
    <w:rsid w:val="00D51038"/>
    <w:rsid w:val="00D5124D"/>
    <w:rsid w:val="00D5167D"/>
    <w:rsid w:val="00D51BFA"/>
    <w:rsid w:val="00D5303D"/>
    <w:rsid w:val="00D53674"/>
    <w:rsid w:val="00D54120"/>
    <w:rsid w:val="00D54836"/>
    <w:rsid w:val="00D54C1F"/>
    <w:rsid w:val="00D55344"/>
    <w:rsid w:val="00D55974"/>
    <w:rsid w:val="00D559B1"/>
    <w:rsid w:val="00D55E5C"/>
    <w:rsid w:val="00D56093"/>
    <w:rsid w:val="00D57B00"/>
    <w:rsid w:val="00D6015B"/>
    <w:rsid w:val="00D603C1"/>
    <w:rsid w:val="00D60454"/>
    <w:rsid w:val="00D60503"/>
    <w:rsid w:val="00D60B29"/>
    <w:rsid w:val="00D61531"/>
    <w:rsid w:val="00D6197A"/>
    <w:rsid w:val="00D61CBF"/>
    <w:rsid w:val="00D63131"/>
    <w:rsid w:val="00D63820"/>
    <w:rsid w:val="00D63AF8"/>
    <w:rsid w:val="00D63AFE"/>
    <w:rsid w:val="00D63E1F"/>
    <w:rsid w:val="00D647A5"/>
    <w:rsid w:val="00D64D9B"/>
    <w:rsid w:val="00D65C82"/>
    <w:rsid w:val="00D65FE8"/>
    <w:rsid w:val="00D66516"/>
    <w:rsid w:val="00D667C7"/>
    <w:rsid w:val="00D6711A"/>
    <w:rsid w:val="00D6753F"/>
    <w:rsid w:val="00D6787F"/>
    <w:rsid w:val="00D67A33"/>
    <w:rsid w:val="00D70CDE"/>
    <w:rsid w:val="00D70DD0"/>
    <w:rsid w:val="00D70E5B"/>
    <w:rsid w:val="00D70E99"/>
    <w:rsid w:val="00D70F4C"/>
    <w:rsid w:val="00D72066"/>
    <w:rsid w:val="00D7239C"/>
    <w:rsid w:val="00D72883"/>
    <w:rsid w:val="00D730E3"/>
    <w:rsid w:val="00D73650"/>
    <w:rsid w:val="00D73F7A"/>
    <w:rsid w:val="00D73FB5"/>
    <w:rsid w:val="00D743B3"/>
    <w:rsid w:val="00D74901"/>
    <w:rsid w:val="00D74A6E"/>
    <w:rsid w:val="00D74F17"/>
    <w:rsid w:val="00D7507F"/>
    <w:rsid w:val="00D75300"/>
    <w:rsid w:val="00D75B81"/>
    <w:rsid w:val="00D76505"/>
    <w:rsid w:val="00D76985"/>
    <w:rsid w:val="00D77EAF"/>
    <w:rsid w:val="00D80E4B"/>
    <w:rsid w:val="00D8153B"/>
    <w:rsid w:val="00D82541"/>
    <w:rsid w:val="00D8345F"/>
    <w:rsid w:val="00D8381A"/>
    <w:rsid w:val="00D8435B"/>
    <w:rsid w:val="00D8436B"/>
    <w:rsid w:val="00D848FB"/>
    <w:rsid w:val="00D84CC6"/>
    <w:rsid w:val="00D8508A"/>
    <w:rsid w:val="00D85370"/>
    <w:rsid w:val="00D85A09"/>
    <w:rsid w:val="00D8654E"/>
    <w:rsid w:val="00D867A9"/>
    <w:rsid w:val="00D867D8"/>
    <w:rsid w:val="00D870EE"/>
    <w:rsid w:val="00D878EE"/>
    <w:rsid w:val="00D90294"/>
    <w:rsid w:val="00D90DA0"/>
    <w:rsid w:val="00D912B0"/>
    <w:rsid w:val="00D91E0D"/>
    <w:rsid w:val="00D92074"/>
    <w:rsid w:val="00D932E3"/>
    <w:rsid w:val="00D939C4"/>
    <w:rsid w:val="00D93D09"/>
    <w:rsid w:val="00D94642"/>
    <w:rsid w:val="00D94825"/>
    <w:rsid w:val="00D9488D"/>
    <w:rsid w:val="00D94A21"/>
    <w:rsid w:val="00D94DB0"/>
    <w:rsid w:val="00D954A3"/>
    <w:rsid w:val="00D9591E"/>
    <w:rsid w:val="00D95952"/>
    <w:rsid w:val="00D965AA"/>
    <w:rsid w:val="00D96E07"/>
    <w:rsid w:val="00D974BB"/>
    <w:rsid w:val="00DA0169"/>
    <w:rsid w:val="00DA07BB"/>
    <w:rsid w:val="00DA0871"/>
    <w:rsid w:val="00DA08DD"/>
    <w:rsid w:val="00DA09F4"/>
    <w:rsid w:val="00DA18D3"/>
    <w:rsid w:val="00DA1926"/>
    <w:rsid w:val="00DA194D"/>
    <w:rsid w:val="00DA1A17"/>
    <w:rsid w:val="00DA1C46"/>
    <w:rsid w:val="00DA1D4B"/>
    <w:rsid w:val="00DA1F56"/>
    <w:rsid w:val="00DA2912"/>
    <w:rsid w:val="00DA2ACD"/>
    <w:rsid w:val="00DA2BAF"/>
    <w:rsid w:val="00DA41B4"/>
    <w:rsid w:val="00DA52CB"/>
    <w:rsid w:val="00DA5BBC"/>
    <w:rsid w:val="00DA5EDF"/>
    <w:rsid w:val="00DA6122"/>
    <w:rsid w:val="00DA6414"/>
    <w:rsid w:val="00DA6B79"/>
    <w:rsid w:val="00DA7053"/>
    <w:rsid w:val="00DB09AF"/>
    <w:rsid w:val="00DB10E0"/>
    <w:rsid w:val="00DB117C"/>
    <w:rsid w:val="00DB1B72"/>
    <w:rsid w:val="00DB1C63"/>
    <w:rsid w:val="00DB28B1"/>
    <w:rsid w:val="00DB3529"/>
    <w:rsid w:val="00DB3988"/>
    <w:rsid w:val="00DB4DB9"/>
    <w:rsid w:val="00DB550F"/>
    <w:rsid w:val="00DB6113"/>
    <w:rsid w:val="00DB63B7"/>
    <w:rsid w:val="00DB6B23"/>
    <w:rsid w:val="00DB70AB"/>
    <w:rsid w:val="00DB740B"/>
    <w:rsid w:val="00DB7574"/>
    <w:rsid w:val="00DB7784"/>
    <w:rsid w:val="00DB7956"/>
    <w:rsid w:val="00DB7CC4"/>
    <w:rsid w:val="00DB7F58"/>
    <w:rsid w:val="00DC0551"/>
    <w:rsid w:val="00DC0B15"/>
    <w:rsid w:val="00DC1612"/>
    <w:rsid w:val="00DC2166"/>
    <w:rsid w:val="00DC25E7"/>
    <w:rsid w:val="00DC269D"/>
    <w:rsid w:val="00DC2B7B"/>
    <w:rsid w:val="00DC2CD6"/>
    <w:rsid w:val="00DC411E"/>
    <w:rsid w:val="00DC5027"/>
    <w:rsid w:val="00DC5450"/>
    <w:rsid w:val="00DC5AB7"/>
    <w:rsid w:val="00DC5EEA"/>
    <w:rsid w:val="00DC60BF"/>
    <w:rsid w:val="00DC6764"/>
    <w:rsid w:val="00DC69AF"/>
    <w:rsid w:val="00DD057B"/>
    <w:rsid w:val="00DD17A7"/>
    <w:rsid w:val="00DD20D0"/>
    <w:rsid w:val="00DD24A0"/>
    <w:rsid w:val="00DD2558"/>
    <w:rsid w:val="00DD2714"/>
    <w:rsid w:val="00DD3029"/>
    <w:rsid w:val="00DD4842"/>
    <w:rsid w:val="00DD50E6"/>
    <w:rsid w:val="00DD5292"/>
    <w:rsid w:val="00DD5314"/>
    <w:rsid w:val="00DD54A3"/>
    <w:rsid w:val="00DD5E06"/>
    <w:rsid w:val="00DD64A9"/>
    <w:rsid w:val="00DD71B1"/>
    <w:rsid w:val="00DD76DD"/>
    <w:rsid w:val="00DE02E2"/>
    <w:rsid w:val="00DE1832"/>
    <w:rsid w:val="00DE25A3"/>
    <w:rsid w:val="00DE2CB4"/>
    <w:rsid w:val="00DE373D"/>
    <w:rsid w:val="00DE3859"/>
    <w:rsid w:val="00DE3D32"/>
    <w:rsid w:val="00DE4A90"/>
    <w:rsid w:val="00DE4B5E"/>
    <w:rsid w:val="00DE5067"/>
    <w:rsid w:val="00DE5419"/>
    <w:rsid w:val="00DE58FF"/>
    <w:rsid w:val="00DE64C9"/>
    <w:rsid w:val="00DE6AE9"/>
    <w:rsid w:val="00DE7EED"/>
    <w:rsid w:val="00DE7FD5"/>
    <w:rsid w:val="00DF0206"/>
    <w:rsid w:val="00DF0829"/>
    <w:rsid w:val="00DF1EE8"/>
    <w:rsid w:val="00DF1FD3"/>
    <w:rsid w:val="00DF275B"/>
    <w:rsid w:val="00DF3133"/>
    <w:rsid w:val="00DF420B"/>
    <w:rsid w:val="00DF5C56"/>
    <w:rsid w:val="00DF5E1B"/>
    <w:rsid w:val="00DF767B"/>
    <w:rsid w:val="00DF7A30"/>
    <w:rsid w:val="00DF7CE9"/>
    <w:rsid w:val="00DF7E4F"/>
    <w:rsid w:val="00DF7FE9"/>
    <w:rsid w:val="00E0094E"/>
    <w:rsid w:val="00E009DD"/>
    <w:rsid w:val="00E00B57"/>
    <w:rsid w:val="00E00E11"/>
    <w:rsid w:val="00E01411"/>
    <w:rsid w:val="00E02623"/>
    <w:rsid w:val="00E02DE9"/>
    <w:rsid w:val="00E0322C"/>
    <w:rsid w:val="00E03864"/>
    <w:rsid w:val="00E041FF"/>
    <w:rsid w:val="00E044EC"/>
    <w:rsid w:val="00E048E6"/>
    <w:rsid w:val="00E04CD3"/>
    <w:rsid w:val="00E04EBC"/>
    <w:rsid w:val="00E0584E"/>
    <w:rsid w:val="00E05B0A"/>
    <w:rsid w:val="00E05CB9"/>
    <w:rsid w:val="00E0640D"/>
    <w:rsid w:val="00E06423"/>
    <w:rsid w:val="00E06952"/>
    <w:rsid w:val="00E06D37"/>
    <w:rsid w:val="00E0746B"/>
    <w:rsid w:val="00E07529"/>
    <w:rsid w:val="00E076CF"/>
    <w:rsid w:val="00E07976"/>
    <w:rsid w:val="00E07EB5"/>
    <w:rsid w:val="00E104DC"/>
    <w:rsid w:val="00E10901"/>
    <w:rsid w:val="00E10C4E"/>
    <w:rsid w:val="00E10D39"/>
    <w:rsid w:val="00E11BD7"/>
    <w:rsid w:val="00E135A4"/>
    <w:rsid w:val="00E13AB6"/>
    <w:rsid w:val="00E149C0"/>
    <w:rsid w:val="00E14D3E"/>
    <w:rsid w:val="00E16BEB"/>
    <w:rsid w:val="00E17260"/>
    <w:rsid w:val="00E173A5"/>
    <w:rsid w:val="00E1782F"/>
    <w:rsid w:val="00E179F1"/>
    <w:rsid w:val="00E17A85"/>
    <w:rsid w:val="00E20038"/>
    <w:rsid w:val="00E215F5"/>
    <w:rsid w:val="00E21E92"/>
    <w:rsid w:val="00E2241C"/>
    <w:rsid w:val="00E22747"/>
    <w:rsid w:val="00E22C27"/>
    <w:rsid w:val="00E23628"/>
    <w:rsid w:val="00E23994"/>
    <w:rsid w:val="00E23D1A"/>
    <w:rsid w:val="00E248FC"/>
    <w:rsid w:val="00E24E8F"/>
    <w:rsid w:val="00E25A07"/>
    <w:rsid w:val="00E260A2"/>
    <w:rsid w:val="00E267D2"/>
    <w:rsid w:val="00E2688B"/>
    <w:rsid w:val="00E2701D"/>
    <w:rsid w:val="00E2722D"/>
    <w:rsid w:val="00E27737"/>
    <w:rsid w:val="00E278F0"/>
    <w:rsid w:val="00E30517"/>
    <w:rsid w:val="00E308D1"/>
    <w:rsid w:val="00E30C23"/>
    <w:rsid w:val="00E30C97"/>
    <w:rsid w:val="00E3154A"/>
    <w:rsid w:val="00E318B4"/>
    <w:rsid w:val="00E3220F"/>
    <w:rsid w:val="00E328C9"/>
    <w:rsid w:val="00E32E6A"/>
    <w:rsid w:val="00E33378"/>
    <w:rsid w:val="00E335BB"/>
    <w:rsid w:val="00E3367C"/>
    <w:rsid w:val="00E33C86"/>
    <w:rsid w:val="00E33D7A"/>
    <w:rsid w:val="00E3438B"/>
    <w:rsid w:val="00E34E43"/>
    <w:rsid w:val="00E357E9"/>
    <w:rsid w:val="00E35A4C"/>
    <w:rsid w:val="00E36F72"/>
    <w:rsid w:val="00E37202"/>
    <w:rsid w:val="00E3728C"/>
    <w:rsid w:val="00E3734D"/>
    <w:rsid w:val="00E37DDB"/>
    <w:rsid w:val="00E401CB"/>
    <w:rsid w:val="00E402D0"/>
    <w:rsid w:val="00E4112E"/>
    <w:rsid w:val="00E422F0"/>
    <w:rsid w:val="00E42891"/>
    <w:rsid w:val="00E42BE8"/>
    <w:rsid w:val="00E43B71"/>
    <w:rsid w:val="00E44790"/>
    <w:rsid w:val="00E44A06"/>
    <w:rsid w:val="00E45B19"/>
    <w:rsid w:val="00E462EE"/>
    <w:rsid w:val="00E4644F"/>
    <w:rsid w:val="00E464C6"/>
    <w:rsid w:val="00E46A47"/>
    <w:rsid w:val="00E46B39"/>
    <w:rsid w:val="00E47CC2"/>
    <w:rsid w:val="00E5015F"/>
    <w:rsid w:val="00E505C0"/>
    <w:rsid w:val="00E5087E"/>
    <w:rsid w:val="00E50F9F"/>
    <w:rsid w:val="00E514B1"/>
    <w:rsid w:val="00E51772"/>
    <w:rsid w:val="00E5234F"/>
    <w:rsid w:val="00E52359"/>
    <w:rsid w:val="00E53824"/>
    <w:rsid w:val="00E54F55"/>
    <w:rsid w:val="00E558F5"/>
    <w:rsid w:val="00E563DE"/>
    <w:rsid w:val="00E564D0"/>
    <w:rsid w:val="00E56E90"/>
    <w:rsid w:val="00E573F9"/>
    <w:rsid w:val="00E579FE"/>
    <w:rsid w:val="00E57C9C"/>
    <w:rsid w:val="00E6062F"/>
    <w:rsid w:val="00E61113"/>
    <w:rsid w:val="00E6120D"/>
    <w:rsid w:val="00E61551"/>
    <w:rsid w:val="00E61C7B"/>
    <w:rsid w:val="00E62250"/>
    <w:rsid w:val="00E62C3F"/>
    <w:rsid w:val="00E62EFB"/>
    <w:rsid w:val="00E635A5"/>
    <w:rsid w:val="00E63A6C"/>
    <w:rsid w:val="00E64744"/>
    <w:rsid w:val="00E647AF"/>
    <w:rsid w:val="00E64E91"/>
    <w:rsid w:val="00E64EB9"/>
    <w:rsid w:val="00E6534D"/>
    <w:rsid w:val="00E6550F"/>
    <w:rsid w:val="00E66B09"/>
    <w:rsid w:val="00E66F35"/>
    <w:rsid w:val="00E67C27"/>
    <w:rsid w:val="00E7007A"/>
    <w:rsid w:val="00E709F9"/>
    <w:rsid w:val="00E70E7A"/>
    <w:rsid w:val="00E70F82"/>
    <w:rsid w:val="00E72294"/>
    <w:rsid w:val="00E72AC3"/>
    <w:rsid w:val="00E73BA9"/>
    <w:rsid w:val="00E7496C"/>
    <w:rsid w:val="00E749F5"/>
    <w:rsid w:val="00E74A7D"/>
    <w:rsid w:val="00E74F9F"/>
    <w:rsid w:val="00E7703C"/>
    <w:rsid w:val="00E7709F"/>
    <w:rsid w:val="00E80F3A"/>
    <w:rsid w:val="00E8184A"/>
    <w:rsid w:val="00E81C54"/>
    <w:rsid w:val="00E81C62"/>
    <w:rsid w:val="00E81CCC"/>
    <w:rsid w:val="00E82071"/>
    <w:rsid w:val="00E82261"/>
    <w:rsid w:val="00E834B8"/>
    <w:rsid w:val="00E8390D"/>
    <w:rsid w:val="00E852EA"/>
    <w:rsid w:val="00E85364"/>
    <w:rsid w:val="00E860D2"/>
    <w:rsid w:val="00E86388"/>
    <w:rsid w:val="00E8646B"/>
    <w:rsid w:val="00E8688E"/>
    <w:rsid w:val="00E86DDF"/>
    <w:rsid w:val="00E87652"/>
    <w:rsid w:val="00E90C09"/>
    <w:rsid w:val="00E90D1B"/>
    <w:rsid w:val="00E9145B"/>
    <w:rsid w:val="00E91647"/>
    <w:rsid w:val="00E9186E"/>
    <w:rsid w:val="00E92690"/>
    <w:rsid w:val="00E932C1"/>
    <w:rsid w:val="00E93819"/>
    <w:rsid w:val="00E93824"/>
    <w:rsid w:val="00E9447F"/>
    <w:rsid w:val="00E952F6"/>
    <w:rsid w:val="00E95B90"/>
    <w:rsid w:val="00E95E58"/>
    <w:rsid w:val="00E95E8F"/>
    <w:rsid w:val="00E96A37"/>
    <w:rsid w:val="00E9752A"/>
    <w:rsid w:val="00E97E9A"/>
    <w:rsid w:val="00EA0095"/>
    <w:rsid w:val="00EA0235"/>
    <w:rsid w:val="00EA0684"/>
    <w:rsid w:val="00EA09BB"/>
    <w:rsid w:val="00EA0AD7"/>
    <w:rsid w:val="00EA0C1E"/>
    <w:rsid w:val="00EA0D68"/>
    <w:rsid w:val="00EA0EA1"/>
    <w:rsid w:val="00EA1788"/>
    <w:rsid w:val="00EA1792"/>
    <w:rsid w:val="00EA1B32"/>
    <w:rsid w:val="00EA1B9B"/>
    <w:rsid w:val="00EA1FCC"/>
    <w:rsid w:val="00EA228C"/>
    <w:rsid w:val="00EA2B96"/>
    <w:rsid w:val="00EA2C25"/>
    <w:rsid w:val="00EA3664"/>
    <w:rsid w:val="00EA3EE2"/>
    <w:rsid w:val="00EA57D3"/>
    <w:rsid w:val="00EA62B2"/>
    <w:rsid w:val="00EA6630"/>
    <w:rsid w:val="00EA6650"/>
    <w:rsid w:val="00EA6724"/>
    <w:rsid w:val="00EA79EC"/>
    <w:rsid w:val="00EA7F7F"/>
    <w:rsid w:val="00EB08F7"/>
    <w:rsid w:val="00EB0B3C"/>
    <w:rsid w:val="00EB1336"/>
    <w:rsid w:val="00EB13AC"/>
    <w:rsid w:val="00EB151E"/>
    <w:rsid w:val="00EB1855"/>
    <w:rsid w:val="00EB22A5"/>
    <w:rsid w:val="00EB289B"/>
    <w:rsid w:val="00EB28DF"/>
    <w:rsid w:val="00EB2CC2"/>
    <w:rsid w:val="00EB3B57"/>
    <w:rsid w:val="00EB3BB0"/>
    <w:rsid w:val="00EB4C18"/>
    <w:rsid w:val="00EB6470"/>
    <w:rsid w:val="00EB6805"/>
    <w:rsid w:val="00EB6989"/>
    <w:rsid w:val="00EB6C25"/>
    <w:rsid w:val="00EB6FD3"/>
    <w:rsid w:val="00EB72DA"/>
    <w:rsid w:val="00EB74F9"/>
    <w:rsid w:val="00EB7BC4"/>
    <w:rsid w:val="00EC0F2C"/>
    <w:rsid w:val="00EC1305"/>
    <w:rsid w:val="00EC14B1"/>
    <w:rsid w:val="00EC1D5E"/>
    <w:rsid w:val="00EC27AC"/>
    <w:rsid w:val="00EC2AB2"/>
    <w:rsid w:val="00EC30E1"/>
    <w:rsid w:val="00EC3354"/>
    <w:rsid w:val="00EC3776"/>
    <w:rsid w:val="00EC3A22"/>
    <w:rsid w:val="00EC3BEA"/>
    <w:rsid w:val="00EC3D9B"/>
    <w:rsid w:val="00EC4AE9"/>
    <w:rsid w:val="00EC4D46"/>
    <w:rsid w:val="00EC5C54"/>
    <w:rsid w:val="00EC6A17"/>
    <w:rsid w:val="00EC6BED"/>
    <w:rsid w:val="00EC6DD4"/>
    <w:rsid w:val="00EC7F10"/>
    <w:rsid w:val="00ED03D8"/>
    <w:rsid w:val="00ED054F"/>
    <w:rsid w:val="00ED0725"/>
    <w:rsid w:val="00ED1E0D"/>
    <w:rsid w:val="00ED1EB4"/>
    <w:rsid w:val="00ED2587"/>
    <w:rsid w:val="00ED2644"/>
    <w:rsid w:val="00ED2720"/>
    <w:rsid w:val="00ED2A88"/>
    <w:rsid w:val="00ED40AB"/>
    <w:rsid w:val="00ED4227"/>
    <w:rsid w:val="00ED44B8"/>
    <w:rsid w:val="00ED4AE5"/>
    <w:rsid w:val="00ED4EB5"/>
    <w:rsid w:val="00ED4EEF"/>
    <w:rsid w:val="00ED5DC6"/>
    <w:rsid w:val="00ED632D"/>
    <w:rsid w:val="00ED6D9F"/>
    <w:rsid w:val="00ED742B"/>
    <w:rsid w:val="00ED7D95"/>
    <w:rsid w:val="00ED7FE0"/>
    <w:rsid w:val="00EE0BB2"/>
    <w:rsid w:val="00EE0C16"/>
    <w:rsid w:val="00EE0E3D"/>
    <w:rsid w:val="00EE0EDF"/>
    <w:rsid w:val="00EE133D"/>
    <w:rsid w:val="00EE13EB"/>
    <w:rsid w:val="00EE2497"/>
    <w:rsid w:val="00EE2A43"/>
    <w:rsid w:val="00EE30C4"/>
    <w:rsid w:val="00EE31DA"/>
    <w:rsid w:val="00EE38E9"/>
    <w:rsid w:val="00EE4679"/>
    <w:rsid w:val="00EE472B"/>
    <w:rsid w:val="00EE4AD1"/>
    <w:rsid w:val="00EE4B5F"/>
    <w:rsid w:val="00EE570D"/>
    <w:rsid w:val="00EE5BEE"/>
    <w:rsid w:val="00EE64AD"/>
    <w:rsid w:val="00EE65E0"/>
    <w:rsid w:val="00EE6B0B"/>
    <w:rsid w:val="00EE6BE9"/>
    <w:rsid w:val="00EE77F8"/>
    <w:rsid w:val="00EE78B6"/>
    <w:rsid w:val="00EE7C68"/>
    <w:rsid w:val="00EF31E5"/>
    <w:rsid w:val="00EF3B1B"/>
    <w:rsid w:val="00EF3E1E"/>
    <w:rsid w:val="00EF3EE4"/>
    <w:rsid w:val="00EF428E"/>
    <w:rsid w:val="00EF4C55"/>
    <w:rsid w:val="00EF4D15"/>
    <w:rsid w:val="00EF56A5"/>
    <w:rsid w:val="00EF5B3B"/>
    <w:rsid w:val="00EF6158"/>
    <w:rsid w:val="00EF6CBA"/>
    <w:rsid w:val="00F006F9"/>
    <w:rsid w:val="00F009BF"/>
    <w:rsid w:val="00F0139F"/>
    <w:rsid w:val="00F017BE"/>
    <w:rsid w:val="00F0193E"/>
    <w:rsid w:val="00F01A61"/>
    <w:rsid w:val="00F02865"/>
    <w:rsid w:val="00F03391"/>
    <w:rsid w:val="00F038A0"/>
    <w:rsid w:val="00F04192"/>
    <w:rsid w:val="00F043B6"/>
    <w:rsid w:val="00F04403"/>
    <w:rsid w:val="00F0499F"/>
    <w:rsid w:val="00F04B49"/>
    <w:rsid w:val="00F04EFB"/>
    <w:rsid w:val="00F0576F"/>
    <w:rsid w:val="00F057D5"/>
    <w:rsid w:val="00F05CE6"/>
    <w:rsid w:val="00F06248"/>
    <w:rsid w:val="00F06C1B"/>
    <w:rsid w:val="00F07EF2"/>
    <w:rsid w:val="00F10270"/>
    <w:rsid w:val="00F109C1"/>
    <w:rsid w:val="00F1106E"/>
    <w:rsid w:val="00F11271"/>
    <w:rsid w:val="00F112A2"/>
    <w:rsid w:val="00F1156B"/>
    <w:rsid w:val="00F123FB"/>
    <w:rsid w:val="00F12608"/>
    <w:rsid w:val="00F1303F"/>
    <w:rsid w:val="00F15152"/>
    <w:rsid w:val="00F15837"/>
    <w:rsid w:val="00F15894"/>
    <w:rsid w:val="00F15992"/>
    <w:rsid w:val="00F17425"/>
    <w:rsid w:val="00F176EB"/>
    <w:rsid w:val="00F1794C"/>
    <w:rsid w:val="00F17BBC"/>
    <w:rsid w:val="00F17C1F"/>
    <w:rsid w:val="00F20CBB"/>
    <w:rsid w:val="00F227AA"/>
    <w:rsid w:val="00F22B7E"/>
    <w:rsid w:val="00F23A75"/>
    <w:rsid w:val="00F24AEB"/>
    <w:rsid w:val="00F25A2F"/>
    <w:rsid w:val="00F25E93"/>
    <w:rsid w:val="00F27160"/>
    <w:rsid w:val="00F276B3"/>
    <w:rsid w:val="00F277D7"/>
    <w:rsid w:val="00F27EF7"/>
    <w:rsid w:val="00F3001C"/>
    <w:rsid w:val="00F302A3"/>
    <w:rsid w:val="00F3059A"/>
    <w:rsid w:val="00F31242"/>
    <w:rsid w:val="00F31498"/>
    <w:rsid w:val="00F319B8"/>
    <w:rsid w:val="00F31BB6"/>
    <w:rsid w:val="00F31D18"/>
    <w:rsid w:val="00F32209"/>
    <w:rsid w:val="00F32555"/>
    <w:rsid w:val="00F3319C"/>
    <w:rsid w:val="00F33FCE"/>
    <w:rsid w:val="00F344F6"/>
    <w:rsid w:val="00F34ED5"/>
    <w:rsid w:val="00F350D4"/>
    <w:rsid w:val="00F357BF"/>
    <w:rsid w:val="00F35CA2"/>
    <w:rsid w:val="00F36513"/>
    <w:rsid w:val="00F36878"/>
    <w:rsid w:val="00F36EEE"/>
    <w:rsid w:val="00F3758F"/>
    <w:rsid w:val="00F37C48"/>
    <w:rsid w:val="00F4066E"/>
    <w:rsid w:val="00F40D11"/>
    <w:rsid w:val="00F40D53"/>
    <w:rsid w:val="00F419E9"/>
    <w:rsid w:val="00F42815"/>
    <w:rsid w:val="00F42C3A"/>
    <w:rsid w:val="00F4301B"/>
    <w:rsid w:val="00F430F1"/>
    <w:rsid w:val="00F4325E"/>
    <w:rsid w:val="00F4362E"/>
    <w:rsid w:val="00F4416E"/>
    <w:rsid w:val="00F444BB"/>
    <w:rsid w:val="00F44CAB"/>
    <w:rsid w:val="00F45259"/>
    <w:rsid w:val="00F45AFA"/>
    <w:rsid w:val="00F45D96"/>
    <w:rsid w:val="00F467C0"/>
    <w:rsid w:val="00F46EFA"/>
    <w:rsid w:val="00F473A5"/>
    <w:rsid w:val="00F5023E"/>
    <w:rsid w:val="00F506D7"/>
    <w:rsid w:val="00F5160C"/>
    <w:rsid w:val="00F516E0"/>
    <w:rsid w:val="00F5239E"/>
    <w:rsid w:val="00F53453"/>
    <w:rsid w:val="00F535DC"/>
    <w:rsid w:val="00F53950"/>
    <w:rsid w:val="00F53BA6"/>
    <w:rsid w:val="00F53CCC"/>
    <w:rsid w:val="00F53D67"/>
    <w:rsid w:val="00F53E5A"/>
    <w:rsid w:val="00F54D7D"/>
    <w:rsid w:val="00F552AB"/>
    <w:rsid w:val="00F553AB"/>
    <w:rsid w:val="00F55C43"/>
    <w:rsid w:val="00F55D34"/>
    <w:rsid w:val="00F56450"/>
    <w:rsid w:val="00F5690A"/>
    <w:rsid w:val="00F56E6B"/>
    <w:rsid w:val="00F5742E"/>
    <w:rsid w:val="00F609B9"/>
    <w:rsid w:val="00F60BF0"/>
    <w:rsid w:val="00F611E7"/>
    <w:rsid w:val="00F612E9"/>
    <w:rsid w:val="00F61B0E"/>
    <w:rsid w:val="00F61C9A"/>
    <w:rsid w:val="00F61FFB"/>
    <w:rsid w:val="00F622F7"/>
    <w:rsid w:val="00F629BB"/>
    <w:rsid w:val="00F62F59"/>
    <w:rsid w:val="00F63169"/>
    <w:rsid w:val="00F63727"/>
    <w:rsid w:val="00F63991"/>
    <w:rsid w:val="00F63C7D"/>
    <w:rsid w:val="00F63E5B"/>
    <w:rsid w:val="00F63F51"/>
    <w:rsid w:val="00F65A56"/>
    <w:rsid w:val="00F65F3A"/>
    <w:rsid w:val="00F66404"/>
    <w:rsid w:val="00F66AD6"/>
    <w:rsid w:val="00F67376"/>
    <w:rsid w:val="00F6766A"/>
    <w:rsid w:val="00F708C2"/>
    <w:rsid w:val="00F719C3"/>
    <w:rsid w:val="00F71AFD"/>
    <w:rsid w:val="00F71B66"/>
    <w:rsid w:val="00F7208D"/>
    <w:rsid w:val="00F726FC"/>
    <w:rsid w:val="00F72DB7"/>
    <w:rsid w:val="00F7347E"/>
    <w:rsid w:val="00F73612"/>
    <w:rsid w:val="00F74B31"/>
    <w:rsid w:val="00F74D2D"/>
    <w:rsid w:val="00F74D8B"/>
    <w:rsid w:val="00F7509C"/>
    <w:rsid w:val="00F754B6"/>
    <w:rsid w:val="00F7577B"/>
    <w:rsid w:val="00F75AF5"/>
    <w:rsid w:val="00F75CED"/>
    <w:rsid w:val="00F760A3"/>
    <w:rsid w:val="00F76409"/>
    <w:rsid w:val="00F7645E"/>
    <w:rsid w:val="00F764D5"/>
    <w:rsid w:val="00F76921"/>
    <w:rsid w:val="00F76B53"/>
    <w:rsid w:val="00F77401"/>
    <w:rsid w:val="00F77412"/>
    <w:rsid w:val="00F77A85"/>
    <w:rsid w:val="00F77C18"/>
    <w:rsid w:val="00F8004D"/>
    <w:rsid w:val="00F80800"/>
    <w:rsid w:val="00F80A0A"/>
    <w:rsid w:val="00F80B88"/>
    <w:rsid w:val="00F811D3"/>
    <w:rsid w:val="00F812F2"/>
    <w:rsid w:val="00F8139D"/>
    <w:rsid w:val="00F8174C"/>
    <w:rsid w:val="00F822E7"/>
    <w:rsid w:val="00F82587"/>
    <w:rsid w:val="00F82602"/>
    <w:rsid w:val="00F82DC7"/>
    <w:rsid w:val="00F83BCF"/>
    <w:rsid w:val="00F84CB3"/>
    <w:rsid w:val="00F84CFF"/>
    <w:rsid w:val="00F84E5D"/>
    <w:rsid w:val="00F85BB8"/>
    <w:rsid w:val="00F85C66"/>
    <w:rsid w:val="00F861A1"/>
    <w:rsid w:val="00F861C2"/>
    <w:rsid w:val="00F8690E"/>
    <w:rsid w:val="00F86BEB"/>
    <w:rsid w:val="00F86EE9"/>
    <w:rsid w:val="00F878D6"/>
    <w:rsid w:val="00F90BF3"/>
    <w:rsid w:val="00F90DE1"/>
    <w:rsid w:val="00F90ED9"/>
    <w:rsid w:val="00F9181F"/>
    <w:rsid w:val="00F92CC1"/>
    <w:rsid w:val="00F92EFB"/>
    <w:rsid w:val="00F92F19"/>
    <w:rsid w:val="00F92FAF"/>
    <w:rsid w:val="00F938A9"/>
    <w:rsid w:val="00F93E58"/>
    <w:rsid w:val="00F95113"/>
    <w:rsid w:val="00F958E2"/>
    <w:rsid w:val="00F96357"/>
    <w:rsid w:val="00F96914"/>
    <w:rsid w:val="00F97956"/>
    <w:rsid w:val="00F97A7B"/>
    <w:rsid w:val="00F97BDC"/>
    <w:rsid w:val="00F97C48"/>
    <w:rsid w:val="00FA0686"/>
    <w:rsid w:val="00FA0C38"/>
    <w:rsid w:val="00FA0EE2"/>
    <w:rsid w:val="00FA104C"/>
    <w:rsid w:val="00FA160C"/>
    <w:rsid w:val="00FA1842"/>
    <w:rsid w:val="00FA246D"/>
    <w:rsid w:val="00FA2ADE"/>
    <w:rsid w:val="00FA2F52"/>
    <w:rsid w:val="00FA30C0"/>
    <w:rsid w:val="00FA34B0"/>
    <w:rsid w:val="00FA3979"/>
    <w:rsid w:val="00FA5789"/>
    <w:rsid w:val="00FA64B5"/>
    <w:rsid w:val="00FA66CA"/>
    <w:rsid w:val="00FA67ED"/>
    <w:rsid w:val="00FA6B54"/>
    <w:rsid w:val="00FA7724"/>
    <w:rsid w:val="00FA7F98"/>
    <w:rsid w:val="00FB1090"/>
    <w:rsid w:val="00FB1372"/>
    <w:rsid w:val="00FB16DA"/>
    <w:rsid w:val="00FB17DD"/>
    <w:rsid w:val="00FB1844"/>
    <w:rsid w:val="00FB22B0"/>
    <w:rsid w:val="00FB2515"/>
    <w:rsid w:val="00FB299D"/>
    <w:rsid w:val="00FB2AEA"/>
    <w:rsid w:val="00FB34E5"/>
    <w:rsid w:val="00FB357D"/>
    <w:rsid w:val="00FB3CE0"/>
    <w:rsid w:val="00FB48C9"/>
    <w:rsid w:val="00FB4A4A"/>
    <w:rsid w:val="00FB4A89"/>
    <w:rsid w:val="00FB4EBF"/>
    <w:rsid w:val="00FB4F9B"/>
    <w:rsid w:val="00FB56B4"/>
    <w:rsid w:val="00FB5ADB"/>
    <w:rsid w:val="00FB5EAA"/>
    <w:rsid w:val="00FB6540"/>
    <w:rsid w:val="00FB6898"/>
    <w:rsid w:val="00FB7DFB"/>
    <w:rsid w:val="00FC007F"/>
    <w:rsid w:val="00FC05B0"/>
    <w:rsid w:val="00FC060A"/>
    <w:rsid w:val="00FC074B"/>
    <w:rsid w:val="00FC0795"/>
    <w:rsid w:val="00FC0BA0"/>
    <w:rsid w:val="00FC0D97"/>
    <w:rsid w:val="00FC0DB4"/>
    <w:rsid w:val="00FC0E99"/>
    <w:rsid w:val="00FC110A"/>
    <w:rsid w:val="00FC17E0"/>
    <w:rsid w:val="00FC1FE1"/>
    <w:rsid w:val="00FC2EA8"/>
    <w:rsid w:val="00FC333D"/>
    <w:rsid w:val="00FC3466"/>
    <w:rsid w:val="00FC38F4"/>
    <w:rsid w:val="00FC38F6"/>
    <w:rsid w:val="00FC3EE8"/>
    <w:rsid w:val="00FC3F17"/>
    <w:rsid w:val="00FC48FD"/>
    <w:rsid w:val="00FC4F0A"/>
    <w:rsid w:val="00FC56A4"/>
    <w:rsid w:val="00FC62EE"/>
    <w:rsid w:val="00FC78B7"/>
    <w:rsid w:val="00FC7BBB"/>
    <w:rsid w:val="00FC7F00"/>
    <w:rsid w:val="00FD0AAA"/>
    <w:rsid w:val="00FD105B"/>
    <w:rsid w:val="00FD150B"/>
    <w:rsid w:val="00FD173F"/>
    <w:rsid w:val="00FD1E46"/>
    <w:rsid w:val="00FD291D"/>
    <w:rsid w:val="00FD29DF"/>
    <w:rsid w:val="00FD2A4A"/>
    <w:rsid w:val="00FD2CDD"/>
    <w:rsid w:val="00FD2EBE"/>
    <w:rsid w:val="00FD30F9"/>
    <w:rsid w:val="00FD3AE4"/>
    <w:rsid w:val="00FD4EF7"/>
    <w:rsid w:val="00FD5DCF"/>
    <w:rsid w:val="00FD63B9"/>
    <w:rsid w:val="00FD6975"/>
    <w:rsid w:val="00FD6B52"/>
    <w:rsid w:val="00FD6B61"/>
    <w:rsid w:val="00FD719C"/>
    <w:rsid w:val="00FD742D"/>
    <w:rsid w:val="00FD783C"/>
    <w:rsid w:val="00FD7AEA"/>
    <w:rsid w:val="00FD7DC6"/>
    <w:rsid w:val="00FD7FBA"/>
    <w:rsid w:val="00FE0632"/>
    <w:rsid w:val="00FE0C3C"/>
    <w:rsid w:val="00FE0F7B"/>
    <w:rsid w:val="00FE174B"/>
    <w:rsid w:val="00FE1946"/>
    <w:rsid w:val="00FE25D5"/>
    <w:rsid w:val="00FE2DA8"/>
    <w:rsid w:val="00FE2F19"/>
    <w:rsid w:val="00FE3265"/>
    <w:rsid w:val="00FE3DB7"/>
    <w:rsid w:val="00FE3F82"/>
    <w:rsid w:val="00FE49FE"/>
    <w:rsid w:val="00FE6264"/>
    <w:rsid w:val="00FE67A4"/>
    <w:rsid w:val="00FE67A9"/>
    <w:rsid w:val="00FE6F6E"/>
    <w:rsid w:val="00FE746D"/>
    <w:rsid w:val="00FE7537"/>
    <w:rsid w:val="00FF0116"/>
    <w:rsid w:val="00FF1F24"/>
    <w:rsid w:val="00FF2381"/>
    <w:rsid w:val="00FF2865"/>
    <w:rsid w:val="00FF36FB"/>
    <w:rsid w:val="00FF38C1"/>
    <w:rsid w:val="00FF3A0E"/>
    <w:rsid w:val="00FF41EB"/>
    <w:rsid w:val="00FF4942"/>
    <w:rsid w:val="00FF4D55"/>
    <w:rsid w:val="00FF4DF7"/>
    <w:rsid w:val="00FF52BB"/>
    <w:rsid w:val="00FF5465"/>
    <w:rsid w:val="00FF56EB"/>
    <w:rsid w:val="00FF5AEB"/>
    <w:rsid w:val="00FF63F8"/>
    <w:rsid w:val="00FF6B4C"/>
    <w:rsid w:val="00FF6B92"/>
    <w:rsid w:val="00FF6BCE"/>
    <w:rsid w:val="00FF6C9E"/>
    <w:rsid w:val="00FF7301"/>
    <w:rsid w:val="00FF7D51"/>
    <w:rsid w:val="00FF7F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0424880-60AE-4B29-9822-7A801B3D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1" w:defUIPriority="99" w:defSemiHidden="0" w:defUnhideWhenUsed="0" w:defQFormat="0" w:count="371">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90"/>
    <w:pPr>
      <w:spacing w:after="120"/>
    </w:pPr>
    <w:rPr>
      <w:rFonts w:ascii="Arial" w:eastAsia="Times New Roman" w:hAnsi="Arial" w:cs="Calibri"/>
      <w:sz w:val="22"/>
      <w:szCs w:val="22"/>
    </w:rPr>
  </w:style>
  <w:style w:type="paragraph" w:styleId="Heading1">
    <w:name w:val="heading 1"/>
    <w:basedOn w:val="Normal"/>
    <w:next w:val="NormalKeepwithNext"/>
    <w:link w:val="Heading1Char"/>
    <w:uiPriority w:val="9"/>
    <w:qFormat/>
    <w:rsid w:val="00B75AC8"/>
    <w:pPr>
      <w:keepNext/>
      <w:pageBreakBefore/>
      <w:numPr>
        <w:numId w:val="18"/>
      </w:numPr>
      <w:pBdr>
        <w:bottom w:val="single" w:sz="4" w:space="3" w:color="FF0000"/>
      </w:pBdr>
      <w:spacing w:before="720" w:after="240"/>
      <w:ind w:left="630" w:hanging="630"/>
      <w:outlineLvl w:val="0"/>
    </w:pPr>
    <w:rPr>
      <w:b/>
      <w:sz w:val="44"/>
      <w:szCs w:val="40"/>
    </w:rPr>
  </w:style>
  <w:style w:type="paragraph" w:styleId="Heading2">
    <w:name w:val="heading 2"/>
    <w:basedOn w:val="Heading1"/>
    <w:next w:val="NormalKeepwithNext"/>
    <w:link w:val="Heading2Char"/>
    <w:uiPriority w:val="9"/>
    <w:unhideWhenUsed/>
    <w:qFormat/>
    <w:rsid w:val="00444A6C"/>
    <w:pPr>
      <w:pageBreakBefore w:val="0"/>
      <w:numPr>
        <w:ilvl w:val="1"/>
      </w:numPr>
      <w:pBdr>
        <w:bottom w:val="none" w:sz="0" w:space="0" w:color="auto"/>
      </w:pBdr>
      <w:spacing w:before="240" w:after="120"/>
      <w:ind w:left="810" w:hanging="810"/>
      <w:outlineLvl w:val="1"/>
    </w:pPr>
    <w:rPr>
      <w:bCs/>
      <w:sz w:val="32"/>
      <w:szCs w:val="32"/>
    </w:rPr>
  </w:style>
  <w:style w:type="paragraph" w:styleId="Heading3">
    <w:name w:val="heading 3"/>
    <w:basedOn w:val="Heading2"/>
    <w:next w:val="NormalKeepwithNext"/>
    <w:link w:val="Heading3Char"/>
    <w:uiPriority w:val="9"/>
    <w:unhideWhenUsed/>
    <w:qFormat/>
    <w:rsid w:val="003D488F"/>
    <w:pPr>
      <w:numPr>
        <w:ilvl w:val="2"/>
      </w:numPr>
      <w:ind w:left="994" w:hanging="994"/>
      <w:outlineLvl w:val="2"/>
    </w:pPr>
    <w:rPr>
      <w:sz w:val="28"/>
    </w:rPr>
  </w:style>
  <w:style w:type="paragraph" w:styleId="Heading4">
    <w:name w:val="heading 4"/>
    <w:basedOn w:val="Normal"/>
    <w:next w:val="NormalKeepwithNext"/>
    <w:link w:val="Heading4Char"/>
    <w:uiPriority w:val="9"/>
    <w:unhideWhenUsed/>
    <w:qFormat/>
    <w:rsid w:val="00A01577"/>
    <w:pPr>
      <w:keepNext/>
      <w:widowControl w:val="0"/>
      <w:numPr>
        <w:ilvl w:val="3"/>
        <w:numId w:val="18"/>
      </w:numPr>
      <w:spacing w:before="240" w:after="60"/>
      <w:ind w:left="1260" w:hanging="1260"/>
      <w:outlineLvl w:val="3"/>
    </w:pPr>
    <w:rPr>
      <w:rFonts w:cs="Times New Roman"/>
      <w:b/>
      <w:bCs/>
      <w:iCs/>
      <w:sz w:val="26"/>
    </w:rPr>
  </w:style>
  <w:style w:type="paragraph" w:styleId="Heading5">
    <w:name w:val="heading 5"/>
    <w:basedOn w:val="Normal"/>
    <w:next w:val="Normal"/>
    <w:link w:val="Heading5Char"/>
    <w:uiPriority w:val="9"/>
    <w:unhideWhenUsed/>
    <w:qFormat/>
    <w:rsid w:val="00D274E2"/>
    <w:pPr>
      <w:keepNext/>
      <w:numPr>
        <w:ilvl w:val="4"/>
        <w:numId w:val="18"/>
      </w:numPr>
      <w:spacing w:before="200"/>
      <w:outlineLvl w:val="4"/>
    </w:pPr>
    <w:rPr>
      <w:rFonts w:cs="Times New Roman"/>
      <w:b/>
      <w:color w:val="000000"/>
    </w:rPr>
  </w:style>
  <w:style w:type="paragraph" w:styleId="Heading6">
    <w:name w:val="heading 6"/>
    <w:basedOn w:val="Normal"/>
    <w:next w:val="Normal"/>
    <w:link w:val="Heading6Char"/>
    <w:uiPriority w:val="9"/>
    <w:unhideWhenUsed/>
    <w:qFormat/>
    <w:rsid w:val="00392BB2"/>
    <w:pPr>
      <w:keepNext/>
      <w:numPr>
        <w:ilvl w:val="5"/>
        <w:numId w:val="18"/>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unhideWhenUsed/>
    <w:qFormat/>
    <w:locked/>
    <w:rsid w:val="00392BB2"/>
    <w:pPr>
      <w:keepNext/>
      <w:numPr>
        <w:ilvl w:val="6"/>
        <w:numId w:val="18"/>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unhideWhenUsed/>
    <w:qFormat/>
    <w:locked/>
    <w:rsid w:val="00392BB2"/>
    <w:pPr>
      <w:keepNext/>
      <w:numPr>
        <w:ilvl w:val="7"/>
        <w:numId w:val="18"/>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unhideWhenUsed/>
    <w:qFormat/>
    <w:locked/>
    <w:rsid w:val="00E35A4C"/>
    <w:pPr>
      <w:keepNext/>
      <w:numPr>
        <w:ilvl w:val="8"/>
        <w:numId w:val="18"/>
      </w:numPr>
      <w:spacing w:before="200"/>
      <w:outlineLvl w:val="8"/>
    </w:pPr>
    <w:rPr>
      <w:b/>
      <w:iCs/>
      <w:color w:val="40404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Footer,header odd,Hyphen,Header insert - heading one"/>
    <w:basedOn w:val="Normal"/>
    <w:link w:val="HeaderChar"/>
    <w:uiPriority w:val="99"/>
    <w:unhideWhenUsed/>
    <w:rsid w:val="001B2517"/>
    <w:pPr>
      <w:jc w:val="right"/>
    </w:pPr>
  </w:style>
  <w:style w:type="character" w:customStyle="1" w:styleId="HeaderChar">
    <w:name w:val="Header Char"/>
    <w:aliases w:val="h Char,Header/Footer Char,header odd Char,Hyphen Char,Header insert - heading one Char"/>
    <w:basedOn w:val="DefaultParagraphFont"/>
    <w:link w:val="Header"/>
    <w:uiPriority w:val="99"/>
    <w:rsid w:val="001B2517"/>
    <w:rPr>
      <w:rFonts w:ascii="Arial" w:eastAsia="Times New Roman" w:hAnsi="Arial" w:cs="Calibri"/>
      <w:sz w:val="22"/>
      <w:szCs w:val="22"/>
    </w:rPr>
  </w:style>
  <w:style w:type="paragraph" w:styleId="Footer">
    <w:name w:val="footer"/>
    <w:basedOn w:val="Normal"/>
    <w:link w:val="FooterChar"/>
    <w:uiPriority w:val="99"/>
    <w:unhideWhenUsed/>
    <w:qFormat/>
    <w:rsid w:val="003D1330"/>
    <w:pPr>
      <w:tabs>
        <w:tab w:val="center" w:pos="4680"/>
        <w:tab w:val="right" w:pos="9360"/>
      </w:tabs>
    </w:pPr>
  </w:style>
  <w:style w:type="character" w:customStyle="1" w:styleId="FooterChar">
    <w:name w:val="Footer Char"/>
    <w:basedOn w:val="DefaultParagraphFont"/>
    <w:link w:val="Footer"/>
    <w:uiPriority w:val="99"/>
    <w:rsid w:val="003D1330"/>
  </w:style>
  <w:style w:type="paragraph" w:styleId="BalloonText">
    <w:name w:val="Balloon Text"/>
    <w:basedOn w:val="Normal"/>
    <w:link w:val="BalloonTextChar"/>
    <w:uiPriority w:val="99"/>
    <w:semiHidden/>
    <w:unhideWhenUsed/>
    <w:locked/>
    <w:rsid w:val="003D1330"/>
    <w:rPr>
      <w:rFonts w:ascii="Tahoma" w:hAnsi="Tahoma" w:cs="Tahoma"/>
      <w:sz w:val="16"/>
      <w:szCs w:val="16"/>
    </w:rPr>
  </w:style>
  <w:style w:type="character" w:customStyle="1" w:styleId="BalloonTextChar">
    <w:name w:val="Balloon Text Char"/>
    <w:link w:val="BalloonText"/>
    <w:uiPriority w:val="99"/>
    <w:semiHidden/>
    <w:rsid w:val="003D1330"/>
    <w:rPr>
      <w:rFonts w:ascii="Tahoma" w:hAnsi="Tahoma" w:cs="Tahoma"/>
      <w:sz w:val="16"/>
      <w:szCs w:val="16"/>
    </w:rPr>
  </w:style>
  <w:style w:type="table" w:styleId="TableGrid">
    <w:name w:val="Table Grid"/>
    <w:basedOn w:val="TableNormal"/>
    <w:uiPriority w:val="59"/>
    <w:rsid w:val="007026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blHeader/>
    </w:trPr>
  </w:style>
  <w:style w:type="character" w:customStyle="1" w:styleId="Heading1Char">
    <w:name w:val="Heading 1 Char"/>
    <w:link w:val="Heading1"/>
    <w:uiPriority w:val="9"/>
    <w:rsid w:val="00B75AC8"/>
    <w:rPr>
      <w:rFonts w:ascii="Arial" w:eastAsia="Times New Roman" w:hAnsi="Arial" w:cs="Calibri"/>
      <w:b/>
      <w:sz w:val="44"/>
      <w:szCs w:val="40"/>
    </w:rPr>
  </w:style>
  <w:style w:type="paragraph" w:styleId="NormalWeb">
    <w:name w:val="Normal (Web)"/>
    <w:basedOn w:val="Normal"/>
    <w:uiPriority w:val="99"/>
    <w:semiHidden/>
    <w:unhideWhenUsed/>
    <w:locked/>
    <w:rsid w:val="00B56755"/>
  </w:style>
  <w:style w:type="character" w:styleId="Hyperlink">
    <w:name w:val="Hyperlink"/>
    <w:uiPriority w:val="99"/>
    <w:unhideWhenUsed/>
    <w:rsid w:val="00B56755"/>
    <w:rPr>
      <w:color w:val="0000FF"/>
      <w:u w:val="single"/>
    </w:rPr>
  </w:style>
  <w:style w:type="character" w:styleId="Strong">
    <w:name w:val="Strong"/>
    <w:basedOn w:val="DefaultParagraphFont"/>
    <w:uiPriority w:val="22"/>
    <w:qFormat/>
    <w:rsid w:val="00B56755"/>
    <w:rPr>
      <w:b/>
      <w:bCs/>
    </w:rPr>
  </w:style>
  <w:style w:type="paragraph" w:styleId="NoSpacing">
    <w:name w:val="No Spacing"/>
    <w:link w:val="NoSpacingChar"/>
    <w:uiPriority w:val="1"/>
    <w:qFormat/>
    <w:locked/>
    <w:rsid w:val="00D76985"/>
    <w:rPr>
      <w:rFonts w:eastAsia="Times New Roman" w:cs="Calibri"/>
      <w:sz w:val="22"/>
      <w:szCs w:val="24"/>
    </w:rPr>
  </w:style>
  <w:style w:type="paragraph" w:customStyle="1" w:styleId="AllCapsHeading">
    <w:name w:val="All Caps Heading"/>
    <w:basedOn w:val="Normal"/>
    <w:locked/>
    <w:rsid w:val="00794331"/>
    <w:rPr>
      <w:rFonts w:ascii="Tahoma" w:hAnsi="Tahoma" w:cs="Times New Roman"/>
      <w:b/>
      <w:caps/>
      <w:color w:val="808080"/>
      <w:spacing w:val="4"/>
      <w:sz w:val="14"/>
      <w:szCs w:val="16"/>
    </w:rPr>
  </w:style>
  <w:style w:type="character" w:customStyle="1" w:styleId="Heading4Char">
    <w:name w:val="Heading 4 Char"/>
    <w:link w:val="Heading4"/>
    <w:rsid w:val="00A01577"/>
    <w:rPr>
      <w:rFonts w:ascii="Arial" w:eastAsia="Times New Roman" w:hAnsi="Arial"/>
      <w:b/>
      <w:bCs/>
      <w:iCs/>
      <w:sz w:val="26"/>
      <w:szCs w:val="22"/>
    </w:rPr>
  </w:style>
  <w:style w:type="character" w:customStyle="1" w:styleId="Heading5Char">
    <w:name w:val="Heading 5 Char"/>
    <w:link w:val="Heading5"/>
    <w:rsid w:val="00D274E2"/>
    <w:rPr>
      <w:rFonts w:ascii="Arial" w:eastAsia="Times New Roman" w:hAnsi="Arial"/>
      <w:b/>
      <w:color w:val="000000"/>
      <w:sz w:val="22"/>
      <w:szCs w:val="22"/>
    </w:rPr>
  </w:style>
  <w:style w:type="character" w:customStyle="1" w:styleId="Heading2Char">
    <w:name w:val="Heading 2 Char"/>
    <w:link w:val="Heading2"/>
    <w:uiPriority w:val="9"/>
    <w:rsid w:val="00444A6C"/>
    <w:rPr>
      <w:rFonts w:ascii="Arial" w:eastAsia="Times New Roman" w:hAnsi="Arial" w:cs="Calibri"/>
      <w:b/>
      <w:bCs/>
      <w:sz w:val="32"/>
      <w:szCs w:val="32"/>
    </w:rPr>
  </w:style>
  <w:style w:type="paragraph" w:styleId="Title">
    <w:name w:val="Title"/>
    <w:aliases w:val="Title of TOC"/>
    <w:basedOn w:val="Heading1"/>
    <w:next w:val="Normal"/>
    <w:link w:val="TitleChar"/>
    <w:uiPriority w:val="99"/>
    <w:locked/>
    <w:rsid w:val="005C6B84"/>
    <w:rPr>
      <w:sz w:val="36"/>
    </w:rPr>
  </w:style>
  <w:style w:type="character" w:customStyle="1" w:styleId="TitleChar">
    <w:name w:val="Title Char"/>
    <w:aliases w:val="Title of TOC Char"/>
    <w:link w:val="Title"/>
    <w:uiPriority w:val="99"/>
    <w:rsid w:val="00A17CB6"/>
    <w:rPr>
      <w:rFonts w:ascii="Arial" w:eastAsia="Times New Roman" w:hAnsi="Arial" w:cs="Calibri"/>
      <w:b/>
      <w:sz w:val="36"/>
      <w:szCs w:val="40"/>
    </w:rPr>
  </w:style>
  <w:style w:type="character" w:customStyle="1" w:styleId="Heading3Char">
    <w:name w:val="Heading 3 Char"/>
    <w:link w:val="Heading3"/>
    <w:uiPriority w:val="9"/>
    <w:rsid w:val="003D488F"/>
    <w:rPr>
      <w:rFonts w:ascii="Arial" w:eastAsia="Times New Roman" w:hAnsi="Arial" w:cs="Calibri"/>
      <w:b/>
      <w:bCs/>
      <w:sz w:val="28"/>
      <w:szCs w:val="32"/>
    </w:rPr>
  </w:style>
  <w:style w:type="paragraph" w:styleId="ListParagraph">
    <w:name w:val="List Paragraph"/>
    <w:aliases w:val="Bullets"/>
    <w:basedOn w:val="Normal"/>
    <w:link w:val="ListParagraphChar"/>
    <w:autoRedefine/>
    <w:uiPriority w:val="34"/>
    <w:qFormat/>
    <w:locked/>
    <w:rsid w:val="008F49D5"/>
    <w:pPr>
      <w:numPr>
        <w:numId w:val="20"/>
      </w:numPr>
    </w:pPr>
    <w:rPr>
      <w:sz w:val="20"/>
      <w14:textOutline w14:w="9525" w14:cap="rnd" w14:cmpd="sng" w14:algn="ctr">
        <w14:noFill/>
        <w14:prstDash w14:val="solid"/>
        <w14:bevel/>
      </w14:textOutline>
    </w:rPr>
  </w:style>
  <w:style w:type="paragraph" w:customStyle="1" w:styleId="TableText">
    <w:name w:val="Table Text"/>
    <w:basedOn w:val="Normal"/>
    <w:link w:val="TableTextChar"/>
    <w:qFormat/>
    <w:locked/>
    <w:rsid w:val="00A05635"/>
    <w:pPr>
      <w:spacing w:after="60"/>
    </w:pPr>
  </w:style>
  <w:style w:type="character" w:customStyle="1" w:styleId="TableTextChar">
    <w:name w:val="Table Text Char"/>
    <w:link w:val="TableText"/>
    <w:rsid w:val="00A05635"/>
    <w:rPr>
      <w:rFonts w:eastAsia="Times New Roman" w:cs="Calibri"/>
      <w:sz w:val="22"/>
      <w:szCs w:val="22"/>
    </w:rPr>
  </w:style>
  <w:style w:type="paragraph" w:styleId="TOC1">
    <w:name w:val="toc 1"/>
    <w:basedOn w:val="Normal"/>
    <w:next w:val="Normal"/>
    <w:uiPriority w:val="39"/>
    <w:unhideWhenUsed/>
    <w:rsid w:val="00C428D8"/>
    <w:pPr>
      <w:tabs>
        <w:tab w:val="left" w:pos="360"/>
        <w:tab w:val="right" w:leader="dot" w:pos="10224"/>
      </w:tabs>
      <w:spacing w:before="120" w:after="0"/>
    </w:pPr>
    <w:rPr>
      <w:b/>
      <w:noProof/>
    </w:rPr>
  </w:style>
  <w:style w:type="paragraph" w:styleId="TOC2">
    <w:name w:val="toc 2"/>
    <w:basedOn w:val="Normal"/>
    <w:next w:val="Normal"/>
    <w:uiPriority w:val="39"/>
    <w:unhideWhenUsed/>
    <w:rsid w:val="00C428D8"/>
    <w:pPr>
      <w:tabs>
        <w:tab w:val="left" w:pos="880"/>
        <w:tab w:val="right" w:leader="dot" w:pos="10224"/>
      </w:tabs>
      <w:spacing w:after="0"/>
      <w:ind w:left="360"/>
    </w:pPr>
    <w:rPr>
      <w:rFonts w:eastAsiaTheme="minorEastAsia" w:cstheme="minorBidi"/>
      <w:noProof/>
    </w:rPr>
  </w:style>
  <w:style w:type="character" w:customStyle="1" w:styleId="Heading6Char">
    <w:name w:val="Heading 6 Char"/>
    <w:link w:val="Heading6"/>
    <w:rsid w:val="00392BB2"/>
    <w:rPr>
      <w:rFonts w:ascii="Cambria" w:eastAsia="Times New Roman" w:hAnsi="Cambria"/>
      <w:i/>
      <w:iCs/>
      <w:color w:val="243F60"/>
      <w:sz w:val="22"/>
      <w:szCs w:val="22"/>
    </w:rPr>
  </w:style>
  <w:style w:type="character" w:customStyle="1" w:styleId="Heading7Char">
    <w:name w:val="Heading 7 Char"/>
    <w:link w:val="Heading7"/>
    <w:uiPriority w:val="9"/>
    <w:rsid w:val="00392BB2"/>
    <w:rPr>
      <w:rFonts w:ascii="Cambria" w:eastAsia="Times New Roman" w:hAnsi="Cambria"/>
      <w:i/>
      <w:iCs/>
      <w:color w:val="404040"/>
      <w:sz w:val="22"/>
      <w:szCs w:val="22"/>
    </w:rPr>
  </w:style>
  <w:style w:type="character" w:customStyle="1" w:styleId="Heading8Char">
    <w:name w:val="Heading 8 Char"/>
    <w:link w:val="Heading8"/>
    <w:uiPriority w:val="9"/>
    <w:rsid w:val="00392BB2"/>
    <w:rPr>
      <w:rFonts w:ascii="Cambria" w:eastAsia="Times New Roman" w:hAnsi="Cambria"/>
      <w:color w:val="404040"/>
    </w:rPr>
  </w:style>
  <w:style w:type="character" w:customStyle="1" w:styleId="Heading9Char">
    <w:name w:val="Heading 9 Char"/>
    <w:link w:val="Heading9"/>
    <w:uiPriority w:val="9"/>
    <w:rsid w:val="00E35A4C"/>
    <w:rPr>
      <w:rFonts w:ascii="Arial" w:eastAsia="Times New Roman" w:hAnsi="Arial" w:cs="Calibri"/>
      <w:b/>
      <w:iCs/>
      <w:color w:val="404040"/>
      <w:sz w:val="40"/>
      <w:szCs w:val="36"/>
    </w:rPr>
  </w:style>
  <w:style w:type="paragraph" w:styleId="TOC3">
    <w:name w:val="toc 3"/>
    <w:basedOn w:val="Normal"/>
    <w:next w:val="Normal"/>
    <w:uiPriority w:val="39"/>
    <w:unhideWhenUsed/>
    <w:rsid w:val="00C428D8"/>
    <w:pPr>
      <w:tabs>
        <w:tab w:val="left" w:pos="1440"/>
        <w:tab w:val="right" w:leader="dot" w:pos="10224"/>
      </w:tabs>
      <w:spacing w:after="0"/>
      <w:ind w:left="634"/>
    </w:pPr>
    <w:rPr>
      <w:rFonts w:eastAsiaTheme="minorEastAsia" w:cstheme="minorBidi"/>
      <w:noProof/>
    </w:rPr>
  </w:style>
  <w:style w:type="table" w:styleId="MediumList1-Accent6">
    <w:name w:val="Medium List 1 Accent 6"/>
    <w:basedOn w:val="TableNormal"/>
    <w:uiPriority w:val="65"/>
    <w:locked/>
    <w:rsid w:val="000947B1"/>
    <w:rPr>
      <w:color w:val="000000"/>
    </w:rPr>
    <w:tblPr>
      <w:tblStyleRowBandSize w:val="1"/>
      <w:tblStyleColBandSize w:val="1"/>
      <w:tblBorders>
        <w:top w:val="single" w:sz="8" w:space="0" w:color="F79646"/>
        <w:bottom w:val="single" w:sz="8" w:space="0" w:color="F79646"/>
      </w:tblBorders>
    </w:tblPr>
    <w:tblStylePr w:type="firstRow">
      <w:rPr>
        <w:rFonts w:ascii="Calisto MT" w:eastAsia="Times New Roman" w:hAnsi="Calisto M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paragraph" w:customStyle="1" w:styleId="SplitText">
    <w:name w:val="Split Text"/>
    <w:basedOn w:val="NoSpacing"/>
    <w:link w:val="SplitTextChar"/>
    <w:locked/>
    <w:rsid w:val="00D76985"/>
    <w:pPr>
      <w:spacing w:after="60"/>
      <w:ind w:left="274"/>
    </w:pPr>
    <w:rPr>
      <w:i/>
    </w:rPr>
  </w:style>
  <w:style w:type="character" w:customStyle="1" w:styleId="NoSpacingChar">
    <w:name w:val="No Spacing Char"/>
    <w:link w:val="NoSpacing"/>
    <w:uiPriority w:val="1"/>
    <w:rsid w:val="00D76985"/>
    <w:rPr>
      <w:rFonts w:eastAsia="Times New Roman" w:cs="Calibri"/>
      <w:sz w:val="22"/>
      <w:szCs w:val="24"/>
      <w:lang w:val="en-US" w:eastAsia="en-US" w:bidi="ar-SA"/>
    </w:rPr>
  </w:style>
  <w:style w:type="character" w:customStyle="1" w:styleId="SplitTextChar">
    <w:name w:val="Split Text Char"/>
    <w:link w:val="SplitText"/>
    <w:rsid w:val="00D76985"/>
    <w:rPr>
      <w:rFonts w:eastAsia="Times New Roman" w:cs="Calibri"/>
      <w:sz w:val="22"/>
      <w:szCs w:val="24"/>
      <w:lang w:val="en-US" w:eastAsia="en-US" w:bidi="ar-SA"/>
    </w:rPr>
  </w:style>
  <w:style w:type="character" w:styleId="FollowedHyperlink">
    <w:name w:val="FollowedHyperlink"/>
    <w:uiPriority w:val="99"/>
    <w:semiHidden/>
    <w:unhideWhenUsed/>
    <w:locked/>
    <w:rsid w:val="00F96914"/>
    <w:rPr>
      <w:color w:val="800080"/>
      <w:u w:val="single"/>
    </w:rPr>
  </w:style>
  <w:style w:type="character" w:styleId="PlaceholderText">
    <w:name w:val="Placeholder Text"/>
    <w:uiPriority w:val="99"/>
    <w:semiHidden/>
    <w:locked/>
    <w:rsid w:val="00E8184A"/>
    <w:rPr>
      <w:color w:val="808080"/>
    </w:rPr>
  </w:style>
  <w:style w:type="character" w:styleId="CommentReference">
    <w:name w:val="annotation reference"/>
    <w:uiPriority w:val="99"/>
    <w:semiHidden/>
    <w:unhideWhenUsed/>
    <w:locked/>
    <w:rsid w:val="00917B58"/>
    <w:rPr>
      <w:sz w:val="16"/>
      <w:szCs w:val="16"/>
    </w:rPr>
  </w:style>
  <w:style w:type="paragraph" w:styleId="CommentSubject">
    <w:name w:val="annotation subject"/>
    <w:basedOn w:val="Normal"/>
    <w:link w:val="CommentSubjectChar"/>
    <w:uiPriority w:val="99"/>
    <w:semiHidden/>
    <w:unhideWhenUsed/>
    <w:locked/>
    <w:rsid w:val="00025784"/>
    <w:rPr>
      <w:b/>
      <w:bCs/>
    </w:rPr>
  </w:style>
  <w:style w:type="character" w:customStyle="1" w:styleId="CommentSubjectChar">
    <w:name w:val="Comment Subject Char"/>
    <w:link w:val="CommentSubject"/>
    <w:uiPriority w:val="99"/>
    <w:semiHidden/>
    <w:rsid w:val="00917B58"/>
    <w:rPr>
      <w:rFonts w:ascii="Arial" w:eastAsia="Times New Roman" w:hAnsi="Arial" w:cs="Calibri"/>
      <w:b/>
      <w:bCs/>
    </w:rPr>
  </w:style>
  <w:style w:type="paragraph" w:styleId="Revision">
    <w:name w:val="Revision"/>
    <w:hidden/>
    <w:uiPriority w:val="99"/>
    <w:semiHidden/>
    <w:rsid w:val="001679A3"/>
    <w:rPr>
      <w:rFonts w:eastAsia="Times New Roman" w:cs="Calibri"/>
      <w:sz w:val="22"/>
      <w:szCs w:val="24"/>
    </w:rPr>
  </w:style>
  <w:style w:type="paragraph" w:styleId="TOC4">
    <w:name w:val="toc 4"/>
    <w:basedOn w:val="Normal"/>
    <w:next w:val="Normal"/>
    <w:autoRedefine/>
    <w:uiPriority w:val="39"/>
    <w:unhideWhenUsed/>
    <w:rsid w:val="00662694"/>
    <w:pPr>
      <w:tabs>
        <w:tab w:val="left" w:pos="576"/>
        <w:tab w:val="right" w:leader="dot" w:pos="9346"/>
      </w:tabs>
      <w:ind w:left="432"/>
    </w:pPr>
  </w:style>
  <w:style w:type="paragraph" w:styleId="TOC5">
    <w:name w:val="toc 5"/>
    <w:basedOn w:val="Normal"/>
    <w:next w:val="Normal"/>
    <w:autoRedefine/>
    <w:uiPriority w:val="39"/>
    <w:unhideWhenUsed/>
    <w:locked/>
    <w:rsid w:val="00FC05B0"/>
    <w:pPr>
      <w:ind w:left="880"/>
    </w:pPr>
  </w:style>
  <w:style w:type="paragraph" w:customStyle="1" w:styleId="TableNormal1">
    <w:name w:val="Table Normal 1"/>
    <w:basedOn w:val="Normal"/>
    <w:next w:val="Normal"/>
    <w:qFormat/>
    <w:rsid w:val="003D488F"/>
    <w:pPr>
      <w:spacing w:before="20" w:after="60"/>
    </w:pPr>
    <w:rPr>
      <w:rFonts w:cs="Times New Roman"/>
      <w:sz w:val="20"/>
      <w:szCs w:val="20"/>
    </w:rPr>
  </w:style>
  <w:style w:type="paragraph" w:customStyle="1" w:styleId="TableHeading">
    <w:name w:val="Table Heading"/>
    <w:basedOn w:val="TableNormal1"/>
    <w:qFormat/>
    <w:locked/>
    <w:rsid w:val="000331B6"/>
    <w:rPr>
      <w:b/>
      <w:szCs w:val="18"/>
    </w:rPr>
  </w:style>
  <w:style w:type="character" w:styleId="Emphasis">
    <w:name w:val="Emphasis"/>
    <w:uiPriority w:val="20"/>
    <w:qFormat/>
    <w:rsid w:val="00D0795D"/>
    <w:rPr>
      <w:i/>
      <w:iCs/>
    </w:rPr>
  </w:style>
  <w:style w:type="paragraph" w:customStyle="1" w:styleId="Figure">
    <w:name w:val="Figure"/>
    <w:basedOn w:val="Normal"/>
    <w:link w:val="FigureChar"/>
    <w:qFormat/>
    <w:rsid w:val="001711EE"/>
    <w:pPr>
      <w:keepNext/>
      <w:widowControl w:val="0"/>
      <w:spacing w:before="60" w:after="60"/>
      <w:jc w:val="center"/>
    </w:pPr>
    <w:rPr>
      <w:noProof/>
    </w:rPr>
  </w:style>
  <w:style w:type="paragraph" w:styleId="TOC6">
    <w:name w:val="toc 6"/>
    <w:basedOn w:val="Normal"/>
    <w:next w:val="Normal"/>
    <w:autoRedefine/>
    <w:uiPriority w:val="39"/>
    <w:unhideWhenUsed/>
    <w:locked/>
    <w:rsid w:val="00C949B8"/>
    <w:pPr>
      <w:spacing w:after="100" w:line="276" w:lineRule="auto"/>
      <w:ind w:left="1100"/>
    </w:pPr>
    <w:rPr>
      <w:rFonts w:eastAsia="MS Mincho" w:cs="Arial"/>
    </w:rPr>
  </w:style>
  <w:style w:type="paragraph" w:styleId="TOC7">
    <w:name w:val="toc 7"/>
    <w:basedOn w:val="Normal"/>
    <w:next w:val="Normal"/>
    <w:autoRedefine/>
    <w:uiPriority w:val="39"/>
    <w:unhideWhenUsed/>
    <w:locked/>
    <w:rsid w:val="00C949B8"/>
    <w:pPr>
      <w:spacing w:after="100" w:line="276" w:lineRule="auto"/>
      <w:ind w:left="1320"/>
    </w:pPr>
    <w:rPr>
      <w:rFonts w:eastAsia="MS Mincho" w:cs="Arial"/>
    </w:rPr>
  </w:style>
  <w:style w:type="paragraph" w:styleId="TOC8">
    <w:name w:val="toc 8"/>
    <w:basedOn w:val="Normal"/>
    <w:next w:val="Normal"/>
    <w:autoRedefine/>
    <w:uiPriority w:val="39"/>
    <w:unhideWhenUsed/>
    <w:locked/>
    <w:rsid w:val="00C949B8"/>
    <w:pPr>
      <w:spacing w:after="100" w:line="276" w:lineRule="auto"/>
      <w:ind w:left="1540"/>
    </w:pPr>
    <w:rPr>
      <w:rFonts w:eastAsia="MS Mincho" w:cs="Arial"/>
    </w:rPr>
  </w:style>
  <w:style w:type="paragraph" w:styleId="TOC9">
    <w:name w:val="toc 9"/>
    <w:basedOn w:val="Normal"/>
    <w:next w:val="Normal"/>
    <w:autoRedefine/>
    <w:uiPriority w:val="39"/>
    <w:unhideWhenUsed/>
    <w:locked/>
    <w:rsid w:val="004F0251"/>
    <w:pPr>
      <w:tabs>
        <w:tab w:val="left" w:pos="360"/>
        <w:tab w:val="right" w:leader="dot" w:pos="9346"/>
      </w:tabs>
      <w:spacing w:before="120"/>
    </w:pPr>
    <w:rPr>
      <w:rFonts w:eastAsia="MS Mincho" w:cs="Arial"/>
      <w:b/>
    </w:rPr>
  </w:style>
  <w:style w:type="paragraph" w:styleId="Caption">
    <w:name w:val="caption"/>
    <w:basedOn w:val="Normal"/>
    <w:next w:val="Normal"/>
    <w:autoRedefine/>
    <w:uiPriority w:val="35"/>
    <w:unhideWhenUsed/>
    <w:qFormat/>
    <w:rsid w:val="005A5433"/>
    <w:pPr>
      <w:tabs>
        <w:tab w:val="left" w:pos="3393"/>
        <w:tab w:val="center" w:pos="5112"/>
      </w:tabs>
      <w:spacing w:before="120"/>
      <w:jc w:val="center"/>
    </w:pPr>
    <w:rPr>
      <w:b/>
      <w:bCs/>
      <w:i/>
      <w:szCs w:val="18"/>
    </w:rPr>
  </w:style>
  <w:style w:type="paragraph" w:styleId="TableofFigures">
    <w:name w:val="table of figures"/>
    <w:basedOn w:val="Normal"/>
    <w:next w:val="Normal"/>
    <w:uiPriority w:val="99"/>
    <w:unhideWhenUsed/>
    <w:rsid w:val="00F4301B"/>
    <w:pPr>
      <w:tabs>
        <w:tab w:val="right" w:leader="dot" w:pos="10224"/>
      </w:tabs>
      <w:spacing w:after="0"/>
      <w:ind w:left="360"/>
    </w:pPr>
  </w:style>
  <w:style w:type="paragraph" w:styleId="Quote">
    <w:name w:val="Quote"/>
    <w:basedOn w:val="Normal"/>
    <w:next w:val="Normal"/>
    <w:link w:val="QuoteChar"/>
    <w:uiPriority w:val="29"/>
    <w:locked/>
    <w:rsid w:val="00AC7F6E"/>
    <w:rPr>
      <w:i/>
      <w:iCs/>
      <w:color w:val="000000"/>
    </w:rPr>
  </w:style>
  <w:style w:type="character" w:customStyle="1" w:styleId="QuoteChar">
    <w:name w:val="Quote Char"/>
    <w:link w:val="Quote"/>
    <w:uiPriority w:val="29"/>
    <w:rsid w:val="00AC7F6E"/>
    <w:rPr>
      <w:rFonts w:eastAsia="Times New Roman" w:cs="Calibri"/>
      <w:i/>
      <w:iCs/>
      <w:color w:val="000000"/>
      <w:sz w:val="22"/>
      <w:szCs w:val="24"/>
    </w:rPr>
  </w:style>
  <w:style w:type="character" w:styleId="SubtleReference">
    <w:name w:val="Subtle Reference"/>
    <w:uiPriority w:val="31"/>
    <w:locked/>
    <w:rsid w:val="00AC7F6E"/>
    <w:rPr>
      <w:smallCaps/>
      <w:color w:val="C0504D"/>
      <w:u w:val="single"/>
    </w:rPr>
  </w:style>
  <w:style w:type="character" w:styleId="BookTitle">
    <w:name w:val="Book Title"/>
    <w:uiPriority w:val="33"/>
    <w:locked/>
    <w:rsid w:val="00AC7F6E"/>
    <w:rPr>
      <w:b/>
      <w:bCs/>
      <w:smallCaps/>
      <w:spacing w:val="5"/>
    </w:rPr>
  </w:style>
  <w:style w:type="character" w:styleId="SubtleEmphasis">
    <w:name w:val="Subtle Emphasis"/>
    <w:uiPriority w:val="19"/>
    <w:locked/>
    <w:rsid w:val="00AC7F6E"/>
    <w:rPr>
      <w:i/>
      <w:iCs/>
      <w:color w:val="808080"/>
    </w:rPr>
  </w:style>
  <w:style w:type="paragraph" w:styleId="Subtitle">
    <w:name w:val="Subtitle"/>
    <w:basedOn w:val="Normal"/>
    <w:next w:val="Normal"/>
    <w:link w:val="SubtitleChar"/>
    <w:uiPriority w:val="11"/>
    <w:locked/>
    <w:rsid w:val="00AC7F6E"/>
    <w:pPr>
      <w:numPr>
        <w:ilvl w:val="1"/>
      </w:numPr>
    </w:pPr>
    <w:rPr>
      <w:rFonts w:ascii="Cambria" w:eastAsia="MS Gothic" w:hAnsi="Cambria" w:cs="Times New Roman"/>
      <w:i/>
      <w:iCs/>
      <w:color w:val="4F81BD"/>
      <w:spacing w:val="15"/>
    </w:rPr>
  </w:style>
  <w:style w:type="character" w:customStyle="1" w:styleId="SubtitleChar">
    <w:name w:val="Subtitle Char"/>
    <w:link w:val="Subtitle"/>
    <w:uiPriority w:val="11"/>
    <w:rsid w:val="00AC7F6E"/>
    <w:rPr>
      <w:rFonts w:ascii="Cambria" w:eastAsia="MS Gothic" w:hAnsi="Cambria" w:cs="Times New Roman"/>
      <w:i/>
      <w:iCs/>
      <w:color w:val="4F81BD"/>
      <w:spacing w:val="15"/>
      <w:sz w:val="24"/>
      <w:szCs w:val="24"/>
    </w:rPr>
  </w:style>
  <w:style w:type="paragraph" w:customStyle="1" w:styleId="NumberedList">
    <w:name w:val="Numbered List"/>
    <w:basedOn w:val="Normal"/>
    <w:link w:val="NumberedListChar"/>
    <w:qFormat/>
    <w:rsid w:val="008B3F01"/>
    <w:pPr>
      <w:numPr>
        <w:numId w:val="23"/>
      </w:numPr>
      <w:spacing w:before="120" w:after="60"/>
    </w:pPr>
  </w:style>
  <w:style w:type="paragraph" w:customStyle="1" w:styleId="TableNumberedList1">
    <w:name w:val="Table Numbered List 1"/>
    <w:basedOn w:val="Normal"/>
    <w:rsid w:val="00986545"/>
    <w:pPr>
      <w:numPr>
        <w:numId w:val="1"/>
      </w:numPr>
      <w:spacing w:after="60"/>
    </w:pPr>
    <w:rPr>
      <w:rFonts w:cs="Times New Roman"/>
      <w:sz w:val="20"/>
      <w:szCs w:val="20"/>
    </w:rPr>
  </w:style>
  <w:style w:type="paragraph" w:customStyle="1" w:styleId="TableHeader">
    <w:name w:val="Table Header"/>
    <w:basedOn w:val="Normal"/>
    <w:qFormat/>
    <w:rsid w:val="003D488F"/>
    <w:pPr>
      <w:spacing w:before="60" w:after="60" w:line="276" w:lineRule="auto"/>
    </w:pPr>
    <w:rPr>
      <w:rFonts w:eastAsia="Calibri" w:cs="Arial"/>
      <w:b/>
      <w:szCs w:val="18"/>
    </w:rPr>
  </w:style>
  <w:style w:type="paragraph" w:customStyle="1" w:styleId="Requirements">
    <w:name w:val="Requirements"/>
    <w:basedOn w:val="Normal"/>
    <w:link w:val="RequirementsChar"/>
    <w:locked/>
    <w:rsid w:val="00C02D9D"/>
    <w:pPr>
      <w:jc w:val="center"/>
    </w:pPr>
    <w:rPr>
      <w:rFonts w:cs="Arial"/>
      <w:i/>
      <w:color w:val="244061"/>
      <w:sz w:val="18"/>
      <w:szCs w:val="18"/>
    </w:rPr>
  </w:style>
  <w:style w:type="character" w:customStyle="1" w:styleId="RequirementsChar">
    <w:name w:val="Requirements Char"/>
    <w:link w:val="Requirements"/>
    <w:rsid w:val="00C02D9D"/>
    <w:rPr>
      <w:rFonts w:eastAsia="Times New Roman" w:cs="Arial"/>
      <w:i/>
      <w:color w:val="244061"/>
      <w:sz w:val="18"/>
      <w:szCs w:val="18"/>
    </w:rPr>
  </w:style>
  <w:style w:type="paragraph" w:customStyle="1" w:styleId="TableAlphaCapsList">
    <w:name w:val="Table Alpha Caps List"/>
    <w:basedOn w:val="TableNormal1"/>
    <w:locked/>
    <w:rsid w:val="00F430F1"/>
    <w:pPr>
      <w:numPr>
        <w:numId w:val="2"/>
      </w:numPr>
    </w:pPr>
  </w:style>
  <w:style w:type="paragraph" w:customStyle="1" w:styleId="TableAlphaLowercaseList">
    <w:name w:val="Table Alpha Lowercase List"/>
    <w:basedOn w:val="TableAlphaCapsList"/>
    <w:locked/>
    <w:rsid w:val="00891AF2"/>
    <w:pPr>
      <w:numPr>
        <w:numId w:val="3"/>
      </w:numPr>
      <w:mirrorIndents/>
    </w:pPr>
  </w:style>
  <w:style w:type="paragraph" w:customStyle="1" w:styleId="aCharCharCharCharCharCharCharChar">
    <w:name w:val="a Char Char Char Char Char Char Char Char"/>
    <w:basedOn w:val="Normal"/>
    <w:locked/>
    <w:rsid w:val="00C026D7"/>
    <w:pPr>
      <w:overflowPunct w:val="0"/>
      <w:autoSpaceDE w:val="0"/>
      <w:autoSpaceDN w:val="0"/>
      <w:adjustRightInd w:val="0"/>
      <w:spacing w:after="240"/>
      <w:ind w:left="284"/>
    </w:pPr>
    <w:rPr>
      <w:rFonts w:ascii="Century Gothic" w:hAnsi="Century Gothic" w:cs="Times New Roman"/>
      <w:lang w:val="en-GB"/>
    </w:rPr>
  </w:style>
  <w:style w:type="paragraph" w:styleId="TOCHeading">
    <w:name w:val="TOC Heading"/>
    <w:next w:val="Normal"/>
    <w:uiPriority w:val="39"/>
    <w:unhideWhenUsed/>
    <w:qFormat/>
    <w:locked/>
    <w:rsid w:val="00A843FD"/>
    <w:pPr>
      <w:keepNext/>
      <w:pBdr>
        <w:bottom w:val="single" w:sz="4" w:space="1" w:color="FFFFFF"/>
      </w:pBdr>
      <w:spacing w:before="360" w:after="360" w:line="276" w:lineRule="auto"/>
      <w:ind w:left="360" w:hanging="360"/>
    </w:pPr>
    <w:rPr>
      <w:rFonts w:ascii="Century Schoolbook" w:eastAsia="Times New Roman" w:hAnsi="Century Schoolbook"/>
      <w:b/>
      <w:bCs/>
      <w:color w:val="F2F2F2"/>
      <w:sz w:val="36"/>
      <w:szCs w:val="28"/>
    </w:rPr>
  </w:style>
  <w:style w:type="numbering" w:customStyle="1" w:styleId="Headings">
    <w:name w:val="Headings"/>
    <w:uiPriority w:val="99"/>
    <w:locked/>
    <w:rsid w:val="00C026D7"/>
    <w:pPr>
      <w:numPr>
        <w:numId w:val="4"/>
      </w:numPr>
    </w:pPr>
  </w:style>
  <w:style w:type="paragraph" w:customStyle="1" w:styleId="TableBulletList">
    <w:name w:val="Table Bullet List"/>
    <w:basedOn w:val="BulletListHierarchy"/>
    <w:autoRedefine/>
    <w:qFormat/>
    <w:rsid w:val="003D488F"/>
    <w:pPr>
      <w:spacing w:before="20" w:after="0"/>
      <w:ind w:left="360"/>
    </w:pPr>
    <w:rPr>
      <w:sz w:val="20"/>
    </w:rPr>
  </w:style>
  <w:style w:type="paragraph" w:styleId="PlainText">
    <w:name w:val="Plain Text"/>
    <w:basedOn w:val="Normal"/>
    <w:link w:val="PlainTextChar"/>
    <w:uiPriority w:val="99"/>
    <w:semiHidden/>
    <w:unhideWhenUsed/>
    <w:locked/>
    <w:rsid w:val="00C026D7"/>
    <w:pPr>
      <w:spacing w:after="200" w:line="276" w:lineRule="auto"/>
    </w:pPr>
    <w:rPr>
      <w:rFonts w:ascii="Consolas" w:eastAsia="Calibri" w:hAnsi="Consolas" w:cs="Arial"/>
      <w:sz w:val="21"/>
      <w:szCs w:val="21"/>
    </w:rPr>
  </w:style>
  <w:style w:type="character" w:customStyle="1" w:styleId="PlainTextChar">
    <w:name w:val="Plain Text Char"/>
    <w:link w:val="PlainText"/>
    <w:uiPriority w:val="99"/>
    <w:semiHidden/>
    <w:rsid w:val="00C026D7"/>
    <w:rPr>
      <w:rFonts w:ascii="Consolas" w:eastAsia="Calibri" w:hAnsi="Consolas" w:cs="Arial"/>
      <w:sz w:val="21"/>
      <w:szCs w:val="21"/>
    </w:rPr>
  </w:style>
  <w:style w:type="paragraph" w:customStyle="1" w:styleId="FrontPageTitle">
    <w:name w:val="Front Page Title"/>
    <w:basedOn w:val="Title"/>
    <w:locked/>
    <w:rsid w:val="00C026D7"/>
    <w:pPr>
      <w:spacing w:before="0" w:after="300" w:line="276" w:lineRule="auto"/>
      <w:outlineLvl w:val="9"/>
    </w:pPr>
    <w:rPr>
      <w:rFonts w:ascii="Cambria" w:eastAsia="Calibri" w:hAnsi="Cambria" w:cs="Arial"/>
      <w:b w:val="0"/>
      <w:color w:val="000000"/>
      <w:spacing w:val="5"/>
      <w:kern w:val="28"/>
      <w:szCs w:val="36"/>
    </w:rPr>
  </w:style>
  <w:style w:type="paragraph" w:styleId="DocumentMap">
    <w:name w:val="Document Map"/>
    <w:basedOn w:val="Normal"/>
    <w:link w:val="DocumentMapChar"/>
    <w:uiPriority w:val="99"/>
    <w:semiHidden/>
    <w:unhideWhenUsed/>
    <w:locked/>
    <w:rsid w:val="00C026D7"/>
    <w:pPr>
      <w:spacing w:after="200" w:line="276" w:lineRule="auto"/>
    </w:pPr>
    <w:rPr>
      <w:rFonts w:ascii="Tahoma" w:eastAsia="Calibri" w:hAnsi="Tahoma" w:cs="Tahoma"/>
      <w:sz w:val="16"/>
      <w:szCs w:val="16"/>
    </w:rPr>
  </w:style>
  <w:style w:type="character" w:customStyle="1" w:styleId="DocumentMapChar">
    <w:name w:val="Document Map Char"/>
    <w:link w:val="DocumentMap"/>
    <w:uiPriority w:val="99"/>
    <w:semiHidden/>
    <w:rsid w:val="00C026D7"/>
    <w:rPr>
      <w:rFonts w:ascii="Tahoma" w:eastAsia="Calibri" w:hAnsi="Tahoma" w:cs="Tahoma"/>
      <w:sz w:val="16"/>
      <w:szCs w:val="16"/>
    </w:rPr>
  </w:style>
  <w:style w:type="character" w:customStyle="1" w:styleId="z-TopofFormChar">
    <w:name w:val="z-Top of Form Char"/>
    <w:link w:val="z-TopofForm"/>
    <w:uiPriority w:val="99"/>
    <w:semiHidden/>
    <w:rsid w:val="00C026D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C026D7"/>
    <w:pPr>
      <w:pBdr>
        <w:bottom w:val="single" w:sz="6" w:space="1" w:color="auto"/>
      </w:pBdr>
      <w:spacing w:line="276" w:lineRule="auto"/>
      <w:jc w:val="center"/>
    </w:pPr>
    <w:rPr>
      <w:rFonts w:cs="Arial"/>
      <w:vanish/>
      <w:sz w:val="16"/>
      <w:szCs w:val="16"/>
    </w:rPr>
  </w:style>
  <w:style w:type="character" w:customStyle="1" w:styleId="z-TopofFormChar1">
    <w:name w:val="z-Top of Form Char1"/>
    <w:uiPriority w:val="99"/>
    <w:semiHidden/>
    <w:locked/>
    <w:rsid w:val="00C026D7"/>
    <w:rPr>
      <w:rFonts w:ascii="Arial" w:eastAsia="Times New Roman" w:hAnsi="Arial" w:cs="Arial"/>
      <w:vanish/>
      <w:sz w:val="16"/>
      <w:szCs w:val="16"/>
    </w:rPr>
  </w:style>
  <w:style w:type="character" w:customStyle="1" w:styleId="z-BottomofFormChar">
    <w:name w:val="z-Bottom of Form Char"/>
    <w:link w:val="z-BottomofForm"/>
    <w:uiPriority w:val="99"/>
    <w:rsid w:val="00C026D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C026D7"/>
    <w:pPr>
      <w:pBdr>
        <w:top w:val="single" w:sz="6" w:space="1" w:color="auto"/>
      </w:pBdr>
      <w:spacing w:line="276" w:lineRule="auto"/>
      <w:jc w:val="center"/>
    </w:pPr>
    <w:rPr>
      <w:rFonts w:cs="Arial"/>
      <w:vanish/>
      <w:sz w:val="16"/>
      <w:szCs w:val="16"/>
    </w:rPr>
  </w:style>
  <w:style w:type="character" w:customStyle="1" w:styleId="z-BottomofFormChar1">
    <w:name w:val="z-Bottom of Form Char1"/>
    <w:uiPriority w:val="99"/>
    <w:semiHidden/>
    <w:locked/>
    <w:rsid w:val="00C026D7"/>
    <w:rPr>
      <w:rFonts w:ascii="Arial" w:eastAsia="Times New Roman" w:hAnsi="Arial" w:cs="Arial"/>
      <w:vanish/>
      <w:sz w:val="16"/>
      <w:szCs w:val="16"/>
    </w:rPr>
  </w:style>
  <w:style w:type="paragraph" w:styleId="FootnoteText">
    <w:name w:val="footnote text"/>
    <w:basedOn w:val="Normal"/>
    <w:link w:val="FootnoteTextChar"/>
    <w:uiPriority w:val="99"/>
    <w:semiHidden/>
    <w:unhideWhenUsed/>
    <w:locked/>
    <w:rsid w:val="00CF6876"/>
    <w:pPr>
      <w:contextualSpacing/>
      <w:jc w:val="both"/>
    </w:pPr>
    <w:rPr>
      <w:rFonts w:ascii="Calibri" w:eastAsia="Calibri" w:hAnsi="Calibri"/>
      <w:szCs w:val="20"/>
    </w:rPr>
  </w:style>
  <w:style w:type="character" w:customStyle="1" w:styleId="FootnoteTextChar">
    <w:name w:val="Footnote Text Char"/>
    <w:link w:val="FootnoteText"/>
    <w:uiPriority w:val="99"/>
    <w:semiHidden/>
    <w:rsid w:val="00CF6876"/>
    <w:rPr>
      <w:rFonts w:ascii="Calibri" w:hAnsi="Calibri" w:cs="Calibri"/>
      <w:sz w:val="24"/>
    </w:rPr>
  </w:style>
  <w:style w:type="character" w:styleId="FootnoteReference">
    <w:name w:val="footnote reference"/>
    <w:uiPriority w:val="99"/>
    <w:semiHidden/>
    <w:unhideWhenUsed/>
    <w:locked/>
    <w:rsid w:val="00CF6876"/>
    <w:rPr>
      <w:vertAlign w:val="superscript"/>
    </w:rPr>
  </w:style>
  <w:style w:type="paragraph" w:customStyle="1" w:styleId="Note">
    <w:name w:val="Note"/>
    <w:basedOn w:val="Normal"/>
    <w:link w:val="NoteChar"/>
    <w:autoRedefine/>
    <w:qFormat/>
    <w:rsid w:val="003528A6"/>
    <w:pPr>
      <w:pBdr>
        <w:top w:val="single" w:sz="4" w:space="1" w:color="FF0000"/>
        <w:bottom w:val="single" w:sz="4" w:space="1" w:color="FF0000"/>
      </w:pBdr>
      <w:shd w:val="clear" w:color="auto" w:fill="FFFFFF" w:themeFill="background1"/>
      <w:spacing w:before="120"/>
      <w:ind w:right="288"/>
    </w:pPr>
    <w:rPr>
      <w:sz w:val="20"/>
    </w:rPr>
  </w:style>
  <w:style w:type="paragraph" w:customStyle="1" w:styleId="ListFigure">
    <w:name w:val="List Figure"/>
    <w:basedOn w:val="Figure"/>
    <w:link w:val="ListFigureChar"/>
    <w:autoRedefine/>
    <w:qFormat/>
    <w:rsid w:val="002551D4"/>
    <w:pPr>
      <w:tabs>
        <w:tab w:val="left" w:leader="dot" w:pos="9360"/>
      </w:tabs>
      <w:ind w:right="4320"/>
    </w:pPr>
  </w:style>
  <w:style w:type="character" w:customStyle="1" w:styleId="NumberedListChar">
    <w:name w:val="Numbered List Char"/>
    <w:link w:val="NumberedList"/>
    <w:rsid w:val="008B3F01"/>
    <w:rPr>
      <w:rFonts w:ascii="Arial" w:eastAsia="Times New Roman" w:hAnsi="Arial" w:cs="Calibri"/>
      <w:sz w:val="22"/>
      <w:szCs w:val="22"/>
    </w:rPr>
  </w:style>
  <w:style w:type="paragraph" w:customStyle="1" w:styleId="ListNote">
    <w:name w:val="List Note"/>
    <w:basedOn w:val="Note"/>
    <w:next w:val="Note"/>
    <w:link w:val="ListNoteChar"/>
    <w:qFormat/>
    <w:rsid w:val="00327A6B"/>
    <w:pPr>
      <w:ind w:left="720"/>
    </w:pPr>
  </w:style>
  <w:style w:type="character" w:customStyle="1" w:styleId="FigureChar">
    <w:name w:val="Figure Char"/>
    <w:link w:val="Figure"/>
    <w:rsid w:val="001711EE"/>
    <w:rPr>
      <w:rFonts w:ascii="Arial" w:eastAsia="Times New Roman" w:hAnsi="Arial" w:cs="Calibri"/>
      <w:noProof/>
      <w:sz w:val="22"/>
      <w:szCs w:val="22"/>
    </w:rPr>
  </w:style>
  <w:style w:type="character" w:customStyle="1" w:styleId="ListFigureChar">
    <w:name w:val="List Figure Char"/>
    <w:link w:val="ListFigure"/>
    <w:rsid w:val="002551D4"/>
    <w:rPr>
      <w:rFonts w:ascii="Times New Roman" w:eastAsia="Times New Roman" w:hAnsi="Times New Roman" w:cs="Calibri"/>
      <w:noProof/>
      <w:sz w:val="22"/>
      <w:szCs w:val="22"/>
    </w:rPr>
  </w:style>
  <w:style w:type="paragraph" w:customStyle="1" w:styleId="ListBulletinList">
    <w:name w:val="List Bullet in List"/>
    <w:basedOn w:val="ListParagraph"/>
    <w:link w:val="ListBulletinListChar"/>
    <w:autoRedefine/>
    <w:locked/>
    <w:rsid w:val="00BD28A5"/>
    <w:pPr>
      <w:ind w:left="504"/>
    </w:pPr>
  </w:style>
  <w:style w:type="character" w:customStyle="1" w:styleId="NoteChar">
    <w:name w:val="Note Char"/>
    <w:link w:val="Note"/>
    <w:rsid w:val="003528A6"/>
    <w:rPr>
      <w:rFonts w:ascii="Arial" w:eastAsia="Times New Roman" w:hAnsi="Arial" w:cs="Calibri"/>
      <w:szCs w:val="22"/>
      <w:shd w:val="clear" w:color="auto" w:fill="FFFFFF" w:themeFill="background1"/>
    </w:rPr>
  </w:style>
  <w:style w:type="character" w:customStyle="1" w:styleId="ListNoteChar">
    <w:name w:val="List Note Char"/>
    <w:link w:val="ListNote"/>
    <w:rsid w:val="00327A6B"/>
    <w:rPr>
      <w:rFonts w:ascii="Calisto MT" w:eastAsia="Times New Roman" w:hAnsi="Calisto MT" w:cs="Calibri"/>
      <w:szCs w:val="22"/>
      <w:shd w:val="clear" w:color="auto" w:fill="F2F2F2"/>
    </w:rPr>
  </w:style>
  <w:style w:type="character" w:customStyle="1" w:styleId="ListParagraphChar">
    <w:name w:val="List Paragraph Char"/>
    <w:aliases w:val="Bullets Char"/>
    <w:link w:val="ListParagraph"/>
    <w:uiPriority w:val="34"/>
    <w:rsid w:val="008F49D5"/>
    <w:rPr>
      <w:rFonts w:ascii="Arial" w:eastAsia="Times New Roman" w:hAnsi="Arial" w:cs="Calibri"/>
      <w:szCs w:val="22"/>
      <w14:textOutline w14:w="9525" w14:cap="rnd" w14:cmpd="sng" w14:algn="ctr">
        <w14:noFill/>
        <w14:prstDash w14:val="solid"/>
        <w14:bevel/>
      </w14:textOutline>
    </w:rPr>
  </w:style>
  <w:style w:type="character" w:customStyle="1" w:styleId="ListBulletinListChar">
    <w:name w:val="List Bullet in List Char"/>
    <w:link w:val="ListBulletinList"/>
    <w:rsid w:val="00BD28A5"/>
    <w:rPr>
      <w:rFonts w:ascii="Arial" w:eastAsia="Times New Roman" w:hAnsi="Arial" w:cs="Calibri"/>
      <w:szCs w:val="22"/>
      <w14:textOutline w14:w="9525" w14:cap="rnd" w14:cmpd="sng" w14:algn="ctr">
        <w14:noFill/>
        <w14:prstDash w14:val="solid"/>
        <w14:bevel/>
      </w14:textOutline>
    </w:rPr>
  </w:style>
  <w:style w:type="paragraph" w:customStyle="1" w:styleId="Preface">
    <w:name w:val="Preface"/>
    <w:basedOn w:val="Normal"/>
    <w:link w:val="PrefaceChar"/>
    <w:qFormat/>
    <w:rsid w:val="0036083F"/>
    <w:rPr>
      <w:sz w:val="44"/>
    </w:rPr>
  </w:style>
  <w:style w:type="paragraph" w:customStyle="1" w:styleId="TableNote">
    <w:name w:val="Table Note"/>
    <w:basedOn w:val="Note"/>
    <w:link w:val="TableNoteChar"/>
    <w:autoRedefine/>
    <w:qFormat/>
    <w:locked/>
    <w:rsid w:val="00FB1844"/>
    <w:pPr>
      <w:spacing w:before="60" w:after="60"/>
      <w:ind w:right="0"/>
    </w:pPr>
    <w:rPr>
      <w:szCs w:val="20"/>
      <w:shd w:val="clear" w:color="auto" w:fill="FFFFFF"/>
    </w:rPr>
  </w:style>
  <w:style w:type="character" w:customStyle="1" w:styleId="PrefaceChar">
    <w:name w:val="Preface Char"/>
    <w:link w:val="Preface"/>
    <w:rsid w:val="0036083F"/>
    <w:rPr>
      <w:rFonts w:eastAsia="Times New Roman" w:cs="Calibri"/>
      <w:sz w:val="44"/>
      <w:szCs w:val="22"/>
    </w:rPr>
  </w:style>
  <w:style w:type="character" w:customStyle="1" w:styleId="TableNoteChar">
    <w:name w:val="Table Note Char"/>
    <w:link w:val="TableNote"/>
    <w:rsid w:val="00FB1844"/>
    <w:rPr>
      <w:rFonts w:ascii="Calisto MT" w:eastAsia="Times New Roman" w:hAnsi="Calisto MT" w:cs="Calibri"/>
      <w:sz w:val="22"/>
      <w:szCs w:val="22"/>
      <w:shd w:val="clear" w:color="auto" w:fill="F2F2F2"/>
    </w:rPr>
  </w:style>
  <w:style w:type="paragraph" w:customStyle="1" w:styleId="DocumentTitle">
    <w:name w:val="Document Title"/>
    <w:basedOn w:val="Normal"/>
    <w:link w:val="DocumentTitleChar"/>
    <w:qFormat/>
    <w:rsid w:val="006175AA"/>
    <w:pPr>
      <w:jc w:val="right"/>
    </w:pPr>
    <w:rPr>
      <w:b/>
      <w:sz w:val="78"/>
      <w:szCs w:val="72"/>
    </w:rPr>
  </w:style>
  <w:style w:type="character" w:customStyle="1" w:styleId="DocumentTitleChar">
    <w:name w:val="Document Title Char"/>
    <w:link w:val="DocumentTitle"/>
    <w:rsid w:val="006175AA"/>
    <w:rPr>
      <w:rFonts w:ascii="Times New Roman" w:eastAsia="Times New Roman" w:hAnsi="Times New Roman" w:cs="Calibri"/>
      <w:b/>
      <w:sz w:val="78"/>
      <w:szCs w:val="72"/>
    </w:rPr>
  </w:style>
  <w:style w:type="paragraph" w:customStyle="1" w:styleId="exercise">
    <w:name w:val="exercise"/>
    <w:basedOn w:val="Normal"/>
    <w:autoRedefine/>
    <w:qFormat/>
    <w:locked/>
    <w:rsid w:val="001E1401"/>
    <w:pPr>
      <w:spacing w:after="60"/>
      <w:jc w:val="both"/>
    </w:pPr>
    <w:rPr>
      <w:spacing w:val="60"/>
    </w:rPr>
  </w:style>
  <w:style w:type="paragraph" w:customStyle="1" w:styleId="CourseNumber">
    <w:name w:val="CourseNumber"/>
    <w:basedOn w:val="DocumentTitle"/>
    <w:autoRedefine/>
    <w:qFormat/>
    <w:rsid w:val="00E61113"/>
    <w:pPr>
      <w:spacing w:before="360"/>
    </w:pPr>
    <w:rPr>
      <w:b w:val="0"/>
      <w:smallCaps/>
      <w:spacing w:val="10"/>
      <w:sz w:val="96"/>
      <w:szCs w:val="144"/>
    </w:rPr>
  </w:style>
  <w:style w:type="paragraph" w:customStyle="1" w:styleId="DocumentType">
    <w:name w:val="DocumentType"/>
    <w:basedOn w:val="DocumentTitle"/>
    <w:qFormat/>
    <w:rsid w:val="00756FF0"/>
    <w:pPr>
      <w:pBdr>
        <w:bottom w:val="single" w:sz="24" w:space="3" w:color="FF0000"/>
      </w:pBdr>
      <w:spacing w:before="4400" w:after="100" w:afterAutospacing="1"/>
    </w:pPr>
    <w:rPr>
      <w:b w:val="0"/>
      <w:noProof/>
    </w:rPr>
  </w:style>
  <w:style w:type="paragraph" w:customStyle="1" w:styleId="Tip">
    <w:name w:val="Tip"/>
    <w:basedOn w:val="Note"/>
    <w:qFormat/>
    <w:rsid w:val="00FC074B"/>
  </w:style>
  <w:style w:type="paragraph" w:customStyle="1" w:styleId="Objectivebullet">
    <w:name w:val="Objective bullet"/>
    <w:basedOn w:val="Normal"/>
    <w:autoRedefine/>
    <w:rsid w:val="00094E56"/>
    <w:pPr>
      <w:numPr>
        <w:numId w:val="5"/>
      </w:numPr>
      <w:shd w:val="clear" w:color="auto" w:fill="FFFFFF" w:themeFill="background1"/>
      <w:spacing w:before="120" w:after="60" w:line="276" w:lineRule="auto"/>
      <w:ind w:left="720"/>
    </w:pPr>
    <w:rPr>
      <w:rFonts w:eastAsia="Calibri" w:cs="Arial"/>
    </w:rPr>
  </w:style>
  <w:style w:type="paragraph" w:customStyle="1" w:styleId="version">
    <w:name w:val="version"/>
    <w:basedOn w:val="Normal"/>
    <w:qFormat/>
    <w:rsid w:val="00F4066E"/>
  </w:style>
  <w:style w:type="numbering" w:styleId="111111">
    <w:name w:val="Outline List 2"/>
    <w:basedOn w:val="NoList"/>
    <w:uiPriority w:val="99"/>
    <w:semiHidden/>
    <w:unhideWhenUsed/>
    <w:locked/>
    <w:rsid w:val="00AF3343"/>
    <w:pPr>
      <w:numPr>
        <w:numId w:val="6"/>
      </w:numPr>
    </w:pPr>
  </w:style>
  <w:style w:type="numbering" w:styleId="1ai">
    <w:name w:val="Outline List 1"/>
    <w:basedOn w:val="NoList"/>
    <w:uiPriority w:val="99"/>
    <w:semiHidden/>
    <w:unhideWhenUsed/>
    <w:locked/>
    <w:rsid w:val="00AF3343"/>
    <w:pPr>
      <w:numPr>
        <w:numId w:val="7"/>
      </w:numPr>
    </w:pPr>
  </w:style>
  <w:style w:type="numbering" w:styleId="ArticleSection">
    <w:name w:val="Outline List 3"/>
    <w:basedOn w:val="NoList"/>
    <w:uiPriority w:val="99"/>
    <w:semiHidden/>
    <w:unhideWhenUsed/>
    <w:locked/>
    <w:rsid w:val="00AF3343"/>
    <w:pPr>
      <w:numPr>
        <w:numId w:val="8"/>
      </w:numPr>
    </w:pPr>
  </w:style>
  <w:style w:type="paragraph" w:styleId="Bibliography">
    <w:name w:val="Bibliography"/>
    <w:basedOn w:val="Normal"/>
    <w:next w:val="Normal"/>
    <w:uiPriority w:val="37"/>
    <w:semiHidden/>
    <w:unhideWhenUsed/>
    <w:locked/>
    <w:rsid w:val="00AF3343"/>
  </w:style>
  <w:style w:type="paragraph" w:styleId="BlockText">
    <w:name w:val="Block Text"/>
    <w:basedOn w:val="Normal"/>
    <w:uiPriority w:val="99"/>
    <w:semiHidden/>
    <w:unhideWhenUsed/>
    <w:locked/>
    <w:rsid w:val="00AF3343"/>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eastAsia="MS Mincho" w:hAnsi="Calibri" w:cs="Arial"/>
      <w:i/>
      <w:iCs/>
      <w:color w:val="4F81BD"/>
    </w:rPr>
  </w:style>
  <w:style w:type="paragraph" w:styleId="BodyText2">
    <w:name w:val="Body Text 2"/>
    <w:basedOn w:val="Normal"/>
    <w:link w:val="BodyText2Char"/>
    <w:uiPriority w:val="99"/>
    <w:semiHidden/>
    <w:unhideWhenUsed/>
    <w:locked/>
    <w:rsid w:val="00AF3343"/>
    <w:pPr>
      <w:spacing w:line="480" w:lineRule="auto"/>
    </w:pPr>
  </w:style>
  <w:style w:type="character" w:customStyle="1" w:styleId="BodyText2Char">
    <w:name w:val="Body Text 2 Char"/>
    <w:link w:val="BodyText2"/>
    <w:uiPriority w:val="99"/>
    <w:semiHidden/>
    <w:rsid w:val="00AF3343"/>
    <w:rPr>
      <w:rFonts w:ascii="Calisto MT" w:eastAsia="Times New Roman" w:hAnsi="Calisto MT" w:cs="Calibri"/>
      <w:sz w:val="22"/>
      <w:szCs w:val="22"/>
    </w:rPr>
  </w:style>
  <w:style w:type="paragraph" w:styleId="BodyText3">
    <w:name w:val="Body Text 3"/>
    <w:basedOn w:val="Normal"/>
    <w:link w:val="BodyText3Char"/>
    <w:uiPriority w:val="99"/>
    <w:semiHidden/>
    <w:unhideWhenUsed/>
    <w:locked/>
    <w:rsid w:val="00AF3343"/>
    <w:rPr>
      <w:sz w:val="16"/>
      <w:szCs w:val="16"/>
    </w:rPr>
  </w:style>
  <w:style w:type="character" w:customStyle="1" w:styleId="BodyText3Char">
    <w:name w:val="Body Text 3 Char"/>
    <w:link w:val="BodyText3"/>
    <w:uiPriority w:val="99"/>
    <w:semiHidden/>
    <w:rsid w:val="00AF3343"/>
    <w:rPr>
      <w:rFonts w:ascii="Calisto MT" w:eastAsia="Times New Roman" w:hAnsi="Calisto MT" w:cs="Calibri"/>
      <w:sz w:val="16"/>
      <w:szCs w:val="16"/>
    </w:rPr>
  </w:style>
  <w:style w:type="paragraph" w:styleId="BodyTextFirstIndent">
    <w:name w:val="Body Text First Indent"/>
    <w:basedOn w:val="Normal"/>
    <w:link w:val="BodyTextFirstIndentChar"/>
    <w:uiPriority w:val="99"/>
    <w:semiHidden/>
    <w:unhideWhenUsed/>
    <w:locked/>
    <w:rsid w:val="00403E02"/>
    <w:pPr>
      <w:ind w:firstLine="360"/>
    </w:pPr>
    <w:rPr>
      <w:rFonts w:ascii="Calisto MT" w:hAnsi="Calisto MT"/>
    </w:rPr>
  </w:style>
  <w:style w:type="character" w:customStyle="1" w:styleId="BodyTextFirstIndentChar">
    <w:name w:val="Body Text First Indent Char"/>
    <w:link w:val="BodyTextFirstIndent"/>
    <w:uiPriority w:val="99"/>
    <w:semiHidden/>
    <w:rsid w:val="00AF3343"/>
    <w:rPr>
      <w:rFonts w:ascii="Calisto MT" w:eastAsia="Times New Roman" w:hAnsi="Calisto MT" w:cs="Calibri"/>
      <w:color w:val="000000"/>
      <w:sz w:val="22"/>
      <w:szCs w:val="22"/>
    </w:rPr>
  </w:style>
  <w:style w:type="paragraph" w:styleId="BodyTextIndent">
    <w:name w:val="Body Text Indent"/>
    <w:basedOn w:val="Normal"/>
    <w:link w:val="BodyTextIndentChar"/>
    <w:uiPriority w:val="99"/>
    <w:semiHidden/>
    <w:unhideWhenUsed/>
    <w:locked/>
    <w:rsid w:val="00AF3343"/>
    <w:pPr>
      <w:ind w:left="360"/>
    </w:pPr>
  </w:style>
  <w:style w:type="character" w:customStyle="1" w:styleId="BodyTextIndentChar">
    <w:name w:val="Body Text Indent Char"/>
    <w:link w:val="BodyTextIndent"/>
    <w:uiPriority w:val="99"/>
    <w:semiHidden/>
    <w:rsid w:val="00AF3343"/>
    <w:rPr>
      <w:rFonts w:ascii="Calisto MT" w:eastAsia="Times New Roman" w:hAnsi="Calisto MT" w:cs="Calibri"/>
      <w:sz w:val="22"/>
      <w:szCs w:val="22"/>
    </w:rPr>
  </w:style>
  <w:style w:type="paragraph" w:styleId="BodyTextFirstIndent2">
    <w:name w:val="Body Text First Indent 2"/>
    <w:basedOn w:val="BodyTextIndent"/>
    <w:link w:val="BodyTextFirstIndent2Char"/>
    <w:uiPriority w:val="99"/>
    <w:semiHidden/>
    <w:unhideWhenUsed/>
    <w:locked/>
    <w:rsid w:val="00AF3343"/>
    <w:pPr>
      <w:ind w:firstLine="360"/>
    </w:pPr>
  </w:style>
  <w:style w:type="character" w:customStyle="1" w:styleId="BodyTextFirstIndent2Char">
    <w:name w:val="Body Text First Indent 2 Char"/>
    <w:link w:val="BodyTextFirstIndent2"/>
    <w:uiPriority w:val="99"/>
    <w:semiHidden/>
    <w:rsid w:val="00AF3343"/>
    <w:rPr>
      <w:rFonts w:ascii="Calisto MT" w:eastAsia="Times New Roman" w:hAnsi="Calisto MT" w:cs="Calibri"/>
      <w:sz w:val="22"/>
      <w:szCs w:val="22"/>
    </w:rPr>
  </w:style>
  <w:style w:type="paragraph" w:styleId="BodyTextIndent2">
    <w:name w:val="Body Text Indent 2"/>
    <w:basedOn w:val="Normal"/>
    <w:link w:val="BodyTextIndent2Char"/>
    <w:uiPriority w:val="99"/>
    <w:semiHidden/>
    <w:unhideWhenUsed/>
    <w:locked/>
    <w:rsid w:val="00AF3343"/>
    <w:pPr>
      <w:spacing w:line="480" w:lineRule="auto"/>
      <w:ind w:left="360"/>
    </w:pPr>
  </w:style>
  <w:style w:type="character" w:customStyle="1" w:styleId="BodyTextIndent2Char">
    <w:name w:val="Body Text Indent 2 Char"/>
    <w:link w:val="BodyTextIndent2"/>
    <w:uiPriority w:val="99"/>
    <w:semiHidden/>
    <w:rsid w:val="00AF3343"/>
    <w:rPr>
      <w:rFonts w:ascii="Calisto MT" w:eastAsia="Times New Roman" w:hAnsi="Calisto MT" w:cs="Calibri"/>
      <w:sz w:val="22"/>
      <w:szCs w:val="22"/>
    </w:rPr>
  </w:style>
  <w:style w:type="paragraph" w:styleId="BodyTextIndent3">
    <w:name w:val="Body Text Indent 3"/>
    <w:basedOn w:val="Normal"/>
    <w:link w:val="BodyTextIndent3Char"/>
    <w:uiPriority w:val="99"/>
    <w:semiHidden/>
    <w:unhideWhenUsed/>
    <w:locked/>
    <w:rsid w:val="00AF3343"/>
    <w:pPr>
      <w:ind w:left="360"/>
    </w:pPr>
    <w:rPr>
      <w:sz w:val="16"/>
      <w:szCs w:val="16"/>
    </w:rPr>
  </w:style>
  <w:style w:type="character" w:customStyle="1" w:styleId="BodyTextIndent3Char">
    <w:name w:val="Body Text Indent 3 Char"/>
    <w:link w:val="BodyTextIndent3"/>
    <w:uiPriority w:val="99"/>
    <w:semiHidden/>
    <w:rsid w:val="00AF3343"/>
    <w:rPr>
      <w:rFonts w:ascii="Calisto MT" w:eastAsia="Times New Roman" w:hAnsi="Calisto MT" w:cs="Calibri"/>
      <w:sz w:val="16"/>
      <w:szCs w:val="16"/>
    </w:rPr>
  </w:style>
  <w:style w:type="paragraph" w:styleId="Closing">
    <w:name w:val="Closing"/>
    <w:basedOn w:val="Normal"/>
    <w:link w:val="ClosingChar"/>
    <w:uiPriority w:val="99"/>
    <w:semiHidden/>
    <w:unhideWhenUsed/>
    <w:locked/>
    <w:rsid w:val="00AF3343"/>
    <w:pPr>
      <w:ind w:left="4320"/>
    </w:pPr>
  </w:style>
  <w:style w:type="character" w:customStyle="1" w:styleId="ClosingChar">
    <w:name w:val="Closing Char"/>
    <w:link w:val="Closing"/>
    <w:uiPriority w:val="99"/>
    <w:semiHidden/>
    <w:rsid w:val="00AF3343"/>
    <w:rPr>
      <w:rFonts w:ascii="Calisto MT" w:eastAsia="Times New Roman" w:hAnsi="Calisto MT" w:cs="Calibri"/>
      <w:sz w:val="22"/>
      <w:szCs w:val="22"/>
    </w:rPr>
  </w:style>
  <w:style w:type="table" w:styleId="ColorfulGrid">
    <w:name w:val="Colorful Grid"/>
    <w:basedOn w:val="TableNormal"/>
    <w:uiPriority w:val="73"/>
    <w:semiHidden/>
    <w:unhideWhenUsed/>
    <w:locked/>
    <w:rsid w:val="00AF334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locked/>
    <w:rsid w:val="00AF3343"/>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semiHidden/>
    <w:unhideWhenUsed/>
    <w:locked/>
    <w:rsid w:val="00AF3343"/>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semiHidden/>
    <w:unhideWhenUsed/>
    <w:locked/>
    <w:rsid w:val="00AF3343"/>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semiHidden/>
    <w:unhideWhenUsed/>
    <w:locked/>
    <w:rsid w:val="00AF3343"/>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semiHidden/>
    <w:unhideWhenUsed/>
    <w:locked/>
    <w:rsid w:val="00AF3343"/>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semiHidden/>
    <w:unhideWhenUsed/>
    <w:locked/>
    <w:rsid w:val="00AF3343"/>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semiHidden/>
    <w:unhideWhenUsed/>
    <w:locked/>
    <w:rsid w:val="00AF334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locked/>
    <w:rsid w:val="00AF3343"/>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semiHidden/>
    <w:unhideWhenUsed/>
    <w:locked/>
    <w:rsid w:val="00AF3343"/>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semiHidden/>
    <w:unhideWhenUsed/>
    <w:locked/>
    <w:rsid w:val="00AF3343"/>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semiHidden/>
    <w:unhideWhenUsed/>
    <w:locked/>
    <w:rsid w:val="00AF3343"/>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semiHidden/>
    <w:unhideWhenUsed/>
    <w:locked/>
    <w:rsid w:val="00AF3343"/>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semiHidden/>
    <w:unhideWhenUsed/>
    <w:locked/>
    <w:rsid w:val="00AF3343"/>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semiHidden/>
    <w:unhideWhenUsed/>
    <w:locked/>
    <w:rsid w:val="00AF3343"/>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locked/>
    <w:rsid w:val="00AF3343"/>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locked/>
    <w:rsid w:val="00AF3343"/>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locked/>
    <w:rsid w:val="00AF3343"/>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semiHidden/>
    <w:unhideWhenUsed/>
    <w:locked/>
    <w:rsid w:val="00AF3343"/>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locked/>
    <w:rsid w:val="00AF3343"/>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locked/>
    <w:rsid w:val="00AF3343"/>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locked/>
    <w:rsid w:val="00AF334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locked/>
    <w:rsid w:val="00AF3343"/>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semiHidden/>
    <w:unhideWhenUsed/>
    <w:locked/>
    <w:rsid w:val="00AF3343"/>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semiHidden/>
    <w:unhideWhenUsed/>
    <w:locked/>
    <w:rsid w:val="00AF3343"/>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semiHidden/>
    <w:unhideWhenUsed/>
    <w:locked/>
    <w:rsid w:val="00AF3343"/>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semiHidden/>
    <w:unhideWhenUsed/>
    <w:locked/>
    <w:rsid w:val="00AF3343"/>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semiHidden/>
    <w:unhideWhenUsed/>
    <w:locked/>
    <w:rsid w:val="00AF3343"/>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AF3343"/>
  </w:style>
  <w:style w:type="character" w:customStyle="1" w:styleId="DateChar">
    <w:name w:val="Date Char"/>
    <w:link w:val="Date"/>
    <w:uiPriority w:val="99"/>
    <w:semiHidden/>
    <w:rsid w:val="00AF3343"/>
    <w:rPr>
      <w:rFonts w:ascii="Calisto MT" w:eastAsia="Times New Roman" w:hAnsi="Calisto MT" w:cs="Calibri"/>
      <w:sz w:val="22"/>
      <w:szCs w:val="22"/>
    </w:rPr>
  </w:style>
  <w:style w:type="paragraph" w:styleId="E-mailSignature">
    <w:name w:val="E-mail Signature"/>
    <w:basedOn w:val="Normal"/>
    <w:link w:val="E-mailSignatureChar"/>
    <w:uiPriority w:val="99"/>
    <w:semiHidden/>
    <w:unhideWhenUsed/>
    <w:locked/>
    <w:rsid w:val="00AF3343"/>
  </w:style>
  <w:style w:type="character" w:customStyle="1" w:styleId="E-mailSignatureChar">
    <w:name w:val="E-mail Signature Char"/>
    <w:link w:val="E-mailSignature"/>
    <w:uiPriority w:val="99"/>
    <w:semiHidden/>
    <w:rsid w:val="00AF3343"/>
    <w:rPr>
      <w:rFonts w:ascii="Calisto MT" w:eastAsia="Times New Roman" w:hAnsi="Calisto MT" w:cs="Calibri"/>
      <w:sz w:val="22"/>
      <w:szCs w:val="22"/>
    </w:rPr>
  </w:style>
  <w:style w:type="character" w:styleId="EndnoteReference">
    <w:name w:val="endnote reference"/>
    <w:uiPriority w:val="99"/>
    <w:semiHidden/>
    <w:unhideWhenUsed/>
    <w:locked/>
    <w:rsid w:val="00AF3343"/>
    <w:rPr>
      <w:vertAlign w:val="superscript"/>
    </w:rPr>
  </w:style>
  <w:style w:type="paragraph" w:styleId="EndnoteText">
    <w:name w:val="endnote text"/>
    <w:basedOn w:val="Normal"/>
    <w:link w:val="EndnoteTextChar"/>
    <w:uiPriority w:val="99"/>
    <w:semiHidden/>
    <w:unhideWhenUsed/>
    <w:locked/>
    <w:rsid w:val="00AF3343"/>
    <w:rPr>
      <w:sz w:val="20"/>
      <w:szCs w:val="20"/>
    </w:rPr>
  </w:style>
  <w:style w:type="character" w:customStyle="1" w:styleId="EndnoteTextChar">
    <w:name w:val="Endnote Text Char"/>
    <w:link w:val="EndnoteText"/>
    <w:uiPriority w:val="99"/>
    <w:semiHidden/>
    <w:rsid w:val="00AF3343"/>
    <w:rPr>
      <w:rFonts w:ascii="Calisto MT" w:eastAsia="Times New Roman" w:hAnsi="Calisto MT" w:cs="Calibri"/>
    </w:rPr>
  </w:style>
  <w:style w:type="paragraph" w:styleId="EnvelopeAddress">
    <w:name w:val="envelope address"/>
    <w:basedOn w:val="Normal"/>
    <w:uiPriority w:val="99"/>
    <w:semiHidden/>
    <w:unhideWhenUsed/>
    <w:locked/>
    <w:rsid w:val="00AF3343"/>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locked/>
    <w:rsid w:val="00AF3343"/>
    <w:rPr>
      <w:rFonts w:ascii="Cambria" w:eastAsia="MS Gothic" w:hAnsi="Cambria" w:cs="Times New Roman"/>
      <w:sz w:val="20"/>
      <w:szCs w:val="20"/>
    </w:rPr>
  </w:style>
  <w:style w:type="table" w:styleId="GridTable1Light">
    <w:name w:val="Grid Table 1 Light"/>
    <w:basedOn w:val="TableNormal"/>
    <w:uiPriority w:val="46"/>
    <w:locked/>
    <w:rsid w:val="00AF334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locked/>
    <w:rsid w:val="00AF3343"/>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locked/>
    <w:rsid w:val="00AF3343"/>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locked/>
    <w:rsid w:val="00AF3343"/>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locked/>
    <w:rsid w:val="00AF3343"/>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locked/>
    <w:rsid w:val="00AF3343"/>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locked/>
    <w:rsid w:val="00AF3343"/>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styleId="GridTable2">
    <w:name w:val="Grid Table 2"/>
    <w:basedOn w:val="TableNormal"/>
    <w:uiPriority w:val="47"/>
    <w:locked/>
    <w:rsid w:val="00AF3343"/>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locked/>
    <w:rsid w:val="00AF3343"/>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GridTable2-Accent2">
    <w:name w:val="Grid Table 2 Accent 2"/>
    <w:basedOn w:val="TableNormal"/>
    <w:uiPriority w:val="47"/>
    <w:locked/>
    <w:rsid w:val="00AF3343"/>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GridTable2-Accent3">
    <w:name w:val="Grid Table 2 Accent 3"/>
    <w:basedOn w:val="TableNormal"/>
    <w:uiPriority w:val="47"/>
    <w:locked/>
    <w:rsid w:val="00AF3343"/>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GridTable2-Accent4">
    <w:name w:val="Grid Table 2 Accent 4"/>
    <w:basedOn w:val="TableNormal"/>
    <w:uiPriority w:val="47"/>
    <w:locked/>
    <w:rsid w:val="00AF3343"/>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dTable2-Accent5">
    <w:name w:val="Grid Table 2 Accent 5"/>
    <w:basedOn w:val="TableNormal"/>
    <w:uiPriority w:val="47"/>
    <w:locked/>
    <w:rsid w:val="00AF3343"/>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GridTable2-Accent6">
    <w:name w:val="Grid Table 2 Accent 6"/>
    <w:basedOn w:val="TableNormal"/>
    <w:uiPriority w:val="47"/>
    <w:locked/>
    <w:rsid w:val="00AF3343"/>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GridTable3">
    <w:name w:val="Grid Table 3"/>
    <w:basedOn w:val="TableNormal"/>
    <w:uiPriority w:val="48"/>
    <w:locked/>
    <w:rsid w:val="00AF334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locked/>
    <w:rsid w:val="00AF3343"/>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GridTable3-Accent2">
    <w:name w:val="Grid Table 3 Accent 2"/>
    <w:basedOn w:val="TableNormal"/>
    <w:uiPriority w:val="48"/>
    <w:locked/>
    <w:rsid w:val="00AF3343"/>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GridTable3-Accent3">
    <w:name w:val="Grid Table 3 Accent 3"/>
    <w:basedOn w:val="TableNormal"/>
    <w:uiPriority w:val="48"/>
    <w:locked/>
    <w:rsid w:val="00AF3343"/>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GridTable3-Accent4">
    <w:name w:val="Grid Table 3 Accent 4"/>
    <w:basedOn w:val="TableNormal"/>
    <w:uiPriority w:val="48"/>
    <w:locked/>
    <w:rsid w:val="00AF3343"/>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GridTable3-Accent5">
    <w:name w:val="Grid Table 3 Accent 5"/>
    <w:basedOn w:val="TableNormal"/>
    <w:uiPriority w:val="48"/>
    <w:locked/>
    <w:rsid w:val="00AF3343"/>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GridTable3-Accent6">
    <w:name w:val="Grid Table 3 Accent 6"/>
    <w:basedOn w:val="TableNormal"/>
    <w:uiPriority w:val="48"/>
    <w:locked/>
    <w:rsid w:val="00AF3343"/>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styleId="GridTable4">
    <w:name w:val="Grid Table 4"/>
    <w:basedOn w:val="TableNormal"/>
    <w:uiPriority w:val="49"/>
    <w:locked/>
    <w:rsid w:val="00AF334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locked/>
    <w:rsid w:val="00AF3343"/>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GridTable4-Accent2">
    <w:name w:val="Grid Table 4 Accent 2"/>
    <w:basedOn w:val="TableNormal"/>
    <w:uiPriority w:val="49"/>
    <w:locked/>
    <w:rsid w:val="00AF3343"/>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GridTable4-Accent3">
    <w:name w:val="Grid Table 4 Accent 3"/>
    <w:basedOn w:val="TableNormal"/>
    <w:uiPriority w:val="49"/>
    <w:locked/>
    <w:rsid w:val="00AF3343"/>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GridTable4-Accent4">
    <w:name w:val="Grid Table 4 Accent 4"/>
    <w:basedOn w:val="TableNormal"/>
    <w:uiPriority w:val="49"/>
    <w:locked/>
    <w:rsid w:val="00AF3343"/>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dTable4-Accent5">
    <w:name w:val="Grid Table 4 Accent 5"/>
    <w:basedOn w:val="TableNormal"/>
    <w:uiPriority w:val="49"/>
    <w:locked/>
    <w:rsid w:val="00AF3343"/>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GridTable4-Accent6">
    <w:name w:val="Grid Table 4 Accent 6"/>
    <w:basedOn w:val="TableNormal"/>
    <w:uiPriority w:val="49"/>
    <w:locked/>
    <w:rsid w:val="00AF3343"/>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GridTable5Dark">
    <w:name w:val="Grid Table 5 Dark"/>
    <w:basedOn w:val="TableNormal"/>
    <w:uiPriority w:val="50"/>
    <w:locked/>
    <w:rsid w:val="00AF334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locked/>
    <w:rsid w:val="00AF334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GridTable5Dark-Accent2">
    <w:name w:val="Grid Table 5 Dark Accent 2"/>
    <w:basedOn w:val="TableNormal"/>
    <w:uiPriority w:val="50"/>
    <w:locked/>
    <w:rsid w:val="00AF334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styleId="GridTable5Dark-Accent3">
    <w:name w:val="Grid Table 5 Dark Accent 3"/>
    <w:basedOn w:val="TableNormal"/>
    <w:uiPriority w:val="50"/>
    <w:locked/>
    <w:rsid w:val="00AF334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styleId="GridTable5Dark-Accent4">
    <w:name w:val="Grid Table 5 Dark Accent 4"/>
    <w:basedOn w:val="TableNormal"/>
    <w:uiPriority w:val="50"/>
    <w:locked/>
    <w:rsid w:val="00AF334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5">
    <w:name w:val="Grid Table 5 Dark Accent 5"/>
    <w:basedOn w:val="TableNormal"/>
    <w:uiPriority w:val="50"/>
    <w:locked/>
    <w:rsid w:val="00AF334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GridTable5Dark-Accent6">
    <w:name w:val="Grid Table 5 Dark Accent 6"/>
    <w:basedOn w:val="TableNormal"/>
    <w:uiPriority w:val="50"/>
    <w:locked/>
    <w:rsid w:val="00AF334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styleId="GridTable6Colorful">
    <w:name w:val="Grid Table 6 Colorful"/>
    <w:basedOn w:val="TableNormal"/>
    <w:uiPriority w:val="51"/>
    <w:locked/>
    <w:rsid w:val="00AF334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locked/>
    <w:rsid w:val="00AF3343"/>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GridTable6Colorful-Accent2">
    <w:name w:val="Grid Table 6 Colorful Accent 2"/>
    <w:basedOn w:val="TableNormal"/>
    <w:uiPriority w:val="51"/>
    <w:locked/>
    <w:rsid w:val="00AF3343"/>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GridTable6Colorful-Accent3">
    <w:name w:val="Grid Table 6 Colorful Accent 3"/>
    <w:basedOn w:val="TableNormal"/>
    <w:uiPriority w:val="51"/>
    <w:locked/>
    <w:rsid w:val="00AF3343"/>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GridTable6Colorful-Accent4">
    <w:name w:val="Grid Table 6 Colorful Accent 4"/>
    <w:basedOn w:val="TableNormal"/>
    <w:uiPriority w:val="51"/>
    <w:locked/>
    <w:rsid w:val="00AF3343"/>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dTable6Colorful-Accent5">
    <w:name w:val="Grid Table 6 Colorful Accent 5"/>
    <w:basedOn w:val="TableNormal"/>
    <w:uiPriority w:val="51"/>
    <w:locked/>
    <w:rsid w:val="00AF3343"/>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GridTable6Colorful-Accent6">
    <w:name w:val="Grid Table 6 Colorful Accent 6"/>
    <w:basedOn w:val="TableNormal"/>
    <w:uiPriority w:val="51"/>
    <w:locked/>
    <w:rsid w:val="00AF3343"/>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GridTable7Colorful">
    <w:name w:val="Grid Table 7 Colorful"/>
    <w:basedOn w:val="TableNormal"/>
    <w:uiPriority w:val="52"/>
    <w:locked/>
    <w:rsid w:val="00AF334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locked/>
    <w:rsid w:val="00AF3343"/>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GridTable7Colorful-Accent2">
    <w:name w:val="Grid Table 7 Colorful Accent 2"/>
    <w:basedOn w:val="TableNormal"/>
    <w:uiPriority w:val="52"/>
    <w:locked/>
    <w:rsid w:val="00AF3343"/>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GridTable7Colorful-Accent3">
    <w:name w:val="Grid Table 7 Colorful Accent 3"/>
    <w:basedOn w:val="TableNormal"/>
    <w:uiPriority w:val="52"/>
    <w:locked/>
    <w:rsid w:val="00AF3343"/>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GridTable7Colorful-Accent4">
    <w:name w:val="Grid Table 7 Colorful Accent 4"/>
    <w:basedOn w:val="TableNormal"/>
    <w:uiPriority w:val="52"/>
    <w:locked/>
    <w:rsid w:val="00AF3343"/>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GridTable7Colorful-Accent5">
    <w:name w:val="Grid Table 7 Colorful Accent 5"/>
    <w:basedOn w:val="TableNormal"/>
    <w:uiPriority w:val="52"/>
    <w:locked/>
    <w:rsid w:val="00AF3343"/>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GridTable7Colorful-Accent6">
    <w:name w:val="Grid Table 7 Colorful Accent 6"/>
    <w:basedOn w:val="TableNormal"/>
    <w:uiPriority w:val="52"/>
    <w:locked/>
    <w:rsid w:val="00AF3343"/>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character" w:styleId="HTMLAcronym">
    <w:name w:val="HTML Acronym"/>
    <w:basedOn w:val="DefaultParagraphFont"/>
    <w:uiPriority w:val="99"/>
    <w:semiHidden/>
    <w:unhideWhenUsed/>
    <w:locked/>
    <w:rsid w:val="00AF3343"/>
  </w:style>
  <w:style w:type="paragraph" w:styleId="HTMLAddress">
    <w:name w:val="HTML Address"/>
    <w:basedOn w:val="Normal"/>
    <w:link w:val="HTMLAddressChar"/>
    <w:uiPriority w:val="99"/>
    <w:semiHidden/>
    <w:unhideWhenUsed/>
    <w:locked/>
    <w:rsid w:val="00AF3343"/>
    <w:rPr>
      <w:i/>
      <w:iCs/>
    </w:rPr>
  </w:style>
  <w:style w:type="character" w:customStyle="1" w:styleId="HTMLAddressChar">
    <w:name w:val="HTML Address Char"/>
    <w:link w:val="HTMLAddress"/>
    <w:uiPriority w:val="99"/>
    <w:semiHidden/>
    <w:rsid w:val="00AF3343"/>
    <w:rPr>
      <w:rFonts w:ascii="Calisto MT" w:eastAsia="Times New Roman" w:hAnsi="Calisto MT" w:cs="Calibri"/>
      <w:i/>
      <w:iCs/>
      <w:sz w:val="22"/>
      <w:szCs w:val="22"/>
    </w:rPr>
  </w:style>
  <w:style w:type="character" w:styleId="HTMLCite">
    <w:name w:val="HTML Cite"/>
    <w:uiPriority w:val="99"/>
    <w:semiHidden/>
    <w:unhideWhenUsed/>
    <w:locked/>
    <w:rsid w:val="00AF3343"/>
    <w:rPr>
      <w:i/>
      <w:iCs/>
    </w:rPr>
  </w:style>
  <w:style w:type="character" w:styleId="HTMLCode">
    <w:name w:val="HTML Code"/>
    <w:uiPriority w:val="99"/>
    <w:semiHidden/>
    <w:unhideWhenUsed/>
    <w:locked/>
    <w:rsid w:val="00AF3343"/>
    <w:rPr>
      <w:rFonts w:ascii="Consolas" w:hAnsi="Consolas" w:cs="Consolas"/>
      <w:sz w:val="20"/>
      <w:szCs w:val="20"/>
    </w:rPr>
  </w:style>
  <w:style w:type="character" w:styleId="HTMLDefinition">
    <w:name w:val="HTML Definition"/>
    <w:uiPriority w:val="99"/>
    <w:semiHidden/>
    <w:unhideWhenUsed/>
    <w:locked/>
    <w:rsid w:val="00AF3343"/>
    <w:rPr>
      <w:i/>
      <w:iCs/>
    </w:rPr>
  </w:style>
  <w:style w:type="character" w:styleId="HTMLKeyboard">
    <w:name w:val="HTML Keyboard"/>
    <w:uiPriority w:val="99"/>
    <w:semiHidden/>
    <w:unhideWhenUsed/>
    <w:locked/>
    <w:rsid w:val="00AF3343"/>
    <w:rPr>
      <w:rFonts w:ascii="Consolas" w:hAnsi="Consolas" w:cs="Consolas"/>
      <w:sz w:val="20"/>
      <w:szCs w:val="20"/>
    </w:rPr>
  </w:style>
  <w:style w:type="paragraph" w:styleId="HTMLPreformatted">
    <w:name w:val="HTML Preformatted"/>
    <w:basedOn w:val="Normal"/>
    <w:link w:val="HTMLPreformattedChar"/>
    <w:uiPriority w:val="99"/>
    <w:semiHidden/>
    <w:unhideWhenUsed/>
    <w:locked/>
    <w:rsid w:val="00AF3343"/>
    <w:rPr>
      <w:rFonts w:ascii="Consolas" w:hAnsi="Consolas" w:cs="Consolas"/>
      <w:sz w:val="20"/>
      <w:szCs w:val="20"/>
    </w:rPr>
  </w:style>
  <w:style w:type="character" w:customStyle="1" w:styleId="HTMLPreformattedChar">
    <w:name w:val="HTML Preformatted Char"/>
    <w:link w:val="HTMLPreformatted"/>
    <w:uiPriority w:val="99"/>
    <w:semiHidden/>
    <w:rsid w:val="00AF3343"/>
    <w:rPr>
      <w:rFonts w:ascii="Consolas" w:eastAsia="Times New Roman" w:hAnsi="Consolas" w:cs="Consolas"/>
    </w:rPr>
  </w:style>
  <w:style w:type="character" w:styleId="HTMLSample">
    <w:name w:val="HTML Sample"/>
    <w:uiPriority w:val="99"/>
    <w:semiHidden/>
    <w:unhideWhenUsed/>
    <w:locked/>
    <w:rsid w:val="00AF3343"/>
    <w:rPr>
      <w:rFonts w:ascii="Consolas" w:hAnsi="Consolas" w:cs="Consolas"/>
      <w:sz w:val="24"/>
      <w:szCs w:val="24"/>
    </w:rPr>
  </w:style>
  <w:style w:type="character" w:styleId="HTMLTypewriter">
    <w:name w:val="HTML Typewriter"/>
    <w:uiPriority w:val="99"/>
    <w:semiHidden/>
    <w:unhideWhenUsed/>
    <w:locked/>
    <w:rsid w:val="00AF3343"/>
    <w:rPr>
      <w:rFonts w:ascii="Consolas" w:hAnsi="Consolas" w:cs="Consolas"/>
      <w:sz w:val="20"/>
      <w:szCs w:val="20"/>
    </w:rPr>
  </w:style>
  <w:style w:type="character" w:styleId="HTMLVariable">
    <w:name w:val="HTML Variable"/>
    <w:uiPriority w:val="99"/>
    <w:semiHidden/>
    <w:unhideWhenUsed/>
    <w:locked/>
    <w:rsid w:val="00AF3343"/>
    <w:rPr>
      <w:i/>
      <w:iCs/>
    </w:rPr>
  </w:style>
  <w:style w:type="paragraph" w:styleId="Index1">
    <w:name w:val="index 1"/>
    <w:basedOn w:val="Normal"/>
    <w:next w:val="Normal"/>
    <w:autoRedefine/>
    <w:uiPriority w:val="99"/>
    <w:semiHidden/>
    <w:unhideWhenUsed/>
    <w:locked/>
    <w:rsid w:val="00AF3343"/>
    <w:pPr>
      <w:ind w:left="220" w:hanging="220"/>
    </w:pPr>
  </w:style>
  <w:style w:type="paragraph" w:styleId="Index2">
    <w:name w:val="index 2"/>
    <w:basedOn w:val="Normal"/>
    <w:next w:val="Normal"/>
    <w:autoRedefine/>
    <w:uiPriority w:val="99"/>
    <w:semiHidden/>
    <w:unhideWhenUsed/>
    <w:locked/>
    <w:rsid w:val="00AF3343"/>
    <w:pPr>
      <w:ind w:left="440" w:hanging="220"/>
    </w:pPr>
  </w:style>
  <w:style w:type="paragraph" w:styleId="Index3">
    <w:name w:val="index 3"/>
    <w:basedOn w:val="Normal"/>
    <w:next w:val="Normal"/>
    <w:autoRedefine/>
    <w:uiPriority w:val="99"/>
    <w:semiHidden/>
    <w:unhideWhenUsed/>
    <w:locked/>
    <w:rsid w:val="00AF3343"/>
    <w:pPr>
      <w:ind w:left="660" w:hanging="220"/>
    </w:pPr>
  </w:style>
  <w:style w:type="paragraph" w:styleId="Index4">
    <w:name w:val="index 4"/>
    <w:basedOn w:val="Normal"/>
    <w:next w:val="Normal"/>
    <w:autoRedefine/>
    <w:uiPriority w:val="99"/>
    <w:semiHidden/>
    <w:unhideWhenUsed/>
    <w:locked/>
    <w:rsid w:val="00AF3343"/>
    <w:pPr>
      <w:ind w:left="880" w:hanging="220"/>
    </w:pPr>
  </w:style>
  <w:style w:type="paragraph" w:styleId="Index5">
    <w:name w:val="index 5"/>
    <w:basedOn w:val="Normal"/>
    <w:next w:val="Normal"/>
    <w:autoRedefine/>
    <w:uiPriority w:val="99"/>
    <w:semiHidden/>
    <w:unhideWhenUsed/>
    <w:locked/>
    <w:rsid w:val="00AF3343"/>
    <w:pPr>
      <w:ind w:left="1100" w:hanging="220"/>
    </w:pPr>
  </w:style>
  <w:style w:type="paragraph" w:styleId="Index6">
    <w:name w:val="index 6"/>
    <w:basedOn w:val="Normal"/>
    <w:next w:val="Normal"/>
    <w:autoRedefine/>
    <w:uiPriority w:val="99"/>
    <w:semiHidden/>
    <w:unhideWhenUsed/>
    <w:locked/>
    <w:rsid w:val="00AF3343"/>
    <w:pPr>
      <w:ind w:left="1320" w:hanging="220"/>
    </w:pPr>
  </w:style>
  <w:style w:type="paragraph" w:styleId="Index7">
    <w:name w:val="index 7"/>
    <w:basedOn w:val="Normal"/>
    <w:next w:val="Normal"/>
    <w:autoRedefine/>
    <w:uiPriority w:val="99"/>
    <w:semiHidden/>
    <w:unhideWhenUsed/>
    <w:locked/>
    <w:rsid w:val="00AF3343"/>
    <w:pPr>
      <w:ind w:left="1540" w:hanging="220"/>
    </w:pPr>
  </w:style>
  <w:style w:type="paragraph" w:styleId="Index8">
    <w:name w:val="index 8"/>
    <w:basedOn w:val="Normal"/>
    <w:next w:val="Normal"/>
    <w:autoRedefine/>
    <w:uiPriority w:val="99"/>
    <w:semiHidden/>
    <w:unhideWhenUsed/>
    <w:locked/>
    <w:rsid w:val="00AF3343"/>
    <w:pPr>
      <w:ind w:left="1760" w:hanging="220"/>
    </w:pPr>
  </w:style>
  <w:style w:type="paragraph" w:styleId="Index9">
    <w:name w:val="index 9"/>
    <w:basedOn w:val="Normal"/>
    <w:next w:val="Normal"/>
    <w:autoRedefine/>
    <w:uiPriority w:val="99"/>
    <w:semiHidden/>
    <w:unhideWhenUsed/>
    <w:locked/>
    <w:rsid w:val="00AF3343"/>
    <w:pPr>
      <w:ind w:left="1980" w:hanging="220"/>
    </w:pPr>
  </w:style>
  <w:style w:type="paragraph" w:styleId="IndexHeading">
    <w:name w:val="index heading"/>
    <w:basedOn w:val="Normal"/>
    <w:next w:val="Index1"/>
    <w:uiPriority w:val="99"/>
    <w:semiHidden/>
    <w:unhideWhenUsed/>
    <w:locked/>
    <w:rsid w:val="00AF3343"/>
    <w:rPr>
      <w:rFonts w:ascii="Cambria" w:eastAsia="MS Gothic" w:hAnsi="Cambria" w:cs="Times New Roman"/>
      <w:b/>
      <w:bCs/>
    </w:rPr>
  </w:style>
  <w:style w:type="table" w:styleId="LightGrid">
    <w:name w:val="Light Grid"/>
    <w:basedOn w:val="TableNormal"/>
    <w:uiPriority w:val="62"/>
    <w:semiHidden/>
    <w:unhideWhenUsed/>
    <w:locked/>
    <w:rsid w:val="00AF334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sto MT" w:eastAsia="MS Gothic" w:hAnsi="Calisto M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sto MT" w:eastAsia="MS Gothic" w:hAnsi="Calisto M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sto MT" w:eastAsia="MS Gothic" w:hAnsi="Calisto MT" w:cs="Times New Roman"/>
        <w:b/>
        <w:bCs/>
      </w:rPr>
    </w:tblStylePr>
    <w:tblStylePr w:type="lastCol">
      <w:rPr>
        <w:rFonts w:ascii="Calisto MT" w:eastAsia="MS Gothic" w:hAnsi="Calisto M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locked/>
    <w:rsid w:val="00AF334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sto MT" w:eastAsia="MS Gothic" w:hAnsi="Calisto M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sto MT" w:eastAsia="MS Gothic" w:hAnsi="Calisto M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sto MT" w:eastAsia="MS Gothic" w:hAnsi="Calisto MT" w:cs="Times New Roman"/>
        <w:b/>
        <w:bCs/>
      </w:rPr>
    </w:tblStylePr>
    <w:tblStylePr w:type="lastCol">
      <w:rPr>
        <w:rFonts w:ascii="Calisto MT" w:eastAsia="MS Gothic" w:hAnsi="Calisto M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semiHidden/>
    <w:unhideWhenUsed/>
    <w:locked/>
    <w:rsid w:val="00AF334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sto MT" w:eastAsia="MS Gothic" w:hAnsi="Calisto M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sto MT" w:eastAsia="MS Gothic" w:hAnsi="Calisto M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sto MT" w:eastAsia="MS Gothic" w:hAnsi="Calisto MT" w:cs="Times New Roman"/>
        <w:b/>
        <w:bCs/>
      </w:rPr>
    </w:tblStylePr>
    <w:tblStylePr w:type="lastCol">
      <w:rPr>
        <w:rFonts w:ascii="Calisto MT" w:eastAsia="MS Gothic" w:hAnsi="Calisto M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semiHidden/>
    <w:unhideWhenUsed/>
    <w:locked/>
    <w:rsid w:val="00AF3343"/>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sto MT" w:eastAsia="MS Gothic" w:hAnsi="Calisto M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sto MT" w:eastAsia="MS Gothic" w:hAnsi="Calisto M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sto MT" w:eastAsia="MS Gothic" w:hAnsi="Calisto MT" w:cs="Times New Roman"/>
        <w:b/>
        <w:bCs/>
      </w:rPr>
    </w:tblStylePr>
    <w:tblStylePr w:type="lastCol">
      <w:rPr>
        <w:rFonts w:ascii="Calisto MT" w:eastAsia="MS Gothic" w:hAnsi="Calisto M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semiHidden/>
    <w:unhideWhenUsed/>
    <w:locked/>
    <w:rsid w:val="00AF3343"/>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sto MT" w:eastAsia="MS Gothic" w:hAnsi="Calisto M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sto MT" w:eastAsia="MS Gothic" w:hAnsi="Calisto M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sto MT" w:eastAsia="MS Gothic" w:hAnsi="Calisto MT" w:cs="Times New Roman"/>
        <w:b/>
        <w:bCs/>
      </w:rPr>
    </w:tblStylePr>
    <w:tblStylePr w:type="lastCol">
      <w:rPr>
        <w:rFonts w:ascii="Calisto MT" w:eastAsia="MS Gothic" w:hAnsi="Calisto M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semiHidden/>
    <w:unhideWhenUsed/>
    <w:locked/>
    <w:rsid w:val="00AF3343"/>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sto MT" w:eastAsia="MS Gothic" w:hAnsi="Calisto M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sto MT" w:eastAsia="MS Gothic" w:hAnsi="Calisto M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sto MT" w:eastAsia="MS Gothic" w:hAnsi="Calisto MT" w:cs="Times New Roman"/>
        <w:b/>
        <w:bCs/>
      </w:rPr>
    </w:tblStylePr>
    <w:tblStylePr w:type="lastCol">
      <w:rPr>
        <w:rFonts w:ascii="Calisto MT" w:eastAsia="MS Gothic" w:hAnsi="Calisto M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semiHidden/>
    <w:unhideWhenUsed/>
    <w:locked/>
    <w:rsid w:val="00AF3343"/>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sto MT" w:eastAsia="MS Gothic" w:hAnsi="Calisto M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sto MT" w:eastAsia="MS Gothic" w:hAnsi="Calisto M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sto MT" w:eastAsia="MS Gothic" w:hAnsi="Calisto MT" w:cs="Times New Roman"/>
        <w:b/>
        <w:bCs/>
      </w:rPr>
    </w:tblStylePr>
    <w:tblStylePr w:type="lastCol">
      <w:rPr>
        <w:rFonts w:ascii="Calisto MT" w:eastAsia="MS Gothic" w:hAnsi="Calisto M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semiHidden/>
    <w:unhideWhenUsed/>
    <w:locked/>
    <w:rsid w:val="00AF334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locked/>
    <w:rsid w:val="00AF334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semiHidden/>
    <w:unhideWhenUsed/>
    <w:locked/>
    <w:rsid w:val="00AF3343"/>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semiHidden/>
    <w:unhideWhenUsed/>
    <w:locked/>
    <w:rsid w:val="00AF3343"/>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semiHidden/>
    <w:unhideWhenUsed/>
    <w:locked/>
    <w:rsid w:val="00AF334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semiHidden/>
    <w:unhideWhenUsed/>
    <w:locked/>
    <w:rsid w:val="00AF3343"/>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semiHidden/>
    <w:unhideWhenUsed/>
    <w:locked/>
    <w:rsid w:val="00AF3343"/>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semiHidden/>
    <w:unhideWhenUsed/>
    <w:locked/>
    <w:rsid w:val="00AF334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locked/>
    <w:rsid w:val="00AF334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semiHidden/>
    <w:unhideWhenUsed/>
    <w:locked/>
    <w:rsid w:val="00AF3343"/>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semiHidden/>
    <w:unhideWhenUsed/>
    <w:locked/>
    <w:rsid w:val="00AF3343"/>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semiHidden/>
    <w:unhideWhenUsed/>
    <w:locked/>
    <w:rsid w:val="00AF3343"/>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semiHidden/>
    <w:unhideWhenUsed/>
    <w:locked/>
    <w:rsid w:val="00AF3343"/>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semiHidden/>
    <w:unhideWhenUsed/>
    <w:locked/>
    <w:rsid w:val="00AF3343"/>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AF3343"/>
  </w:style>
  <w:style w:type="paragraph" w:styleId="List">
    <w:name w:val="List"/>
    <w:basedOn w:val="Normal"/>
    <w:uiPriority w:val="99"/>
    <w:semiHidden/>
    <w:unhideWhenUsed/>
    <w:locked/>
    <w:rsid w:val="00AF3343"/>
    <w:pPr>
      <w:ind w:left="360" w:hanging="360"/>
      <w:contextualSpacing/>
    </w:pPr>
  </w:style>
  <w:style w:type="paragraph" w:styleId="List2">
    <w:name w:val="List 2"/>
    <w:basedOn w:val="Normal"/>
    <w:uiPriority w:val="99"/>
    <w:semiHidden/>
    <w:unhideWhenUsed/>
    <w:locked/>
    <w:rsid w:val="00AF3343"/>
    <w:pPr>
      <w:ind w:left="720" w:hanging="360"/>
      <w:contextualSpacing/>
    </w:pPr>
  </w:style>
  <w:style w:type="paragraph" w:styleId="List3">
    <w:name w:val="List 3"/>
    <w:basedOn w:val="Normal"/>
    <w:uiPriority w:val="99"/>
    <w:semiHidden/>
    <w:unhideWhenUsed/>
    <w:locked/>
    <w:rsid w:val="00AF3343"/>
    <w:pPr>
      <w:ind w:left="1080" w:hanging="360"/>
      <w:contextualSpacing/>
    </w:pPr>
  </w:style>
  <w:style w:type="paragraph" w:styleId="List4">
    <w:name w:val="List 4"/>
    <w:basedOn w:val="Normal"/>
    <w:uiPriority w:val="99"/>
    <w:semiHidden/>
    <w:unhideWhenUsed/>
    <w:locked/>
    <w:rsid w:val="00AF3343"/>
    <w:pPr>
      <w:ind w:left="1440" w:hanging="360"/>
      <w:contextualSpacing/>
    </w:pPr>
  </w:style>
  <w:style w:type="paragraph" w:styleId="List5">
    <w:name w:val="List 5"/>
    <w:basedOn w:val="Normal"/>
    <w:uiPriority w:val="99"/>
    <w:semiHidden/>
    <w:unhideWhenUsed/>
    <w:locked/>
    <w:rsid w:val="00AF3343"/>
    <w:pPr>
      <w:ind w:left="1800" w:hanging="360"/>
      <w:contextualSpacing/>
    </w:pPr>
  </w:style>
  <w:style w:type="paragraph" w:styleId="ListBullet2">
    <w:name w:val="List Bullet 2"/>
    <w:basedOn w:val="Normal"/>
    <w:uiPriority w:val="99"/>
    <w:semiHidden/>
    <w:unhideWhenUsed/>
    <w:locked/>
    <w:rsid w:val="00AF3343"/>
    <w:pPr>
      <w:numPr>
        <w:numId w:val="9"/>
      </w:numPr>
      <w:contextualSpacing/>
    </w:pPr>
  </w:style>
  <w:style w:type="paragraph" w:styleId="ListBullet3">
    <w:name w:val="List Bullet 3"/>
    <w:basedOn w:val="Normal"/>
    <w:uiPriority w:val="99"/>
    <w:semiHidden/>
    <w:unhideWhenUsed/>
    <w:locked/>
    <w:rsid w:val="00AF3343"/>
    <w:pPr>
      <w:numPr>
        <w:numId w:val="10"/>
      </w:numPr>
      <w:contextualSpacing/>
    </w:pPr>
  </w:style>
  <w:style w:type="paragraph" w:styleId="ListBullet4">
    <w:name w:val="List Bullet 4"/>
    <w:basedOn w:val="Normal"/>
    <w:uiPriority w:val="99"/>
    <w:semiHidden/>
    <w:unhideWhenUsed/>
    <w:locked/>
    <w:rsid w:val="00AF3343"/>
    <w:pPr>
      <w:numPr>
        <w:numId w:val="11"/>
      </w:numPr>
      <w:contextualSpacing/>
    </w:pPr>
  </w:style>
  <w:style w:type="paragraph" w:styleId="ListBullet5">
    <w:name w:val="List Bullet 5"/>
    <w:basedOn w:val="Normal"/>
    <w:uiPriority w:val="99"/>
    <w:semiHidden/>
    <w:unhideWhenUsed/>
    <w:locked/>
    <w:rsid w:val="00AF3343"/>
    <w:pPr>
      <w:numPr>
        <w:numId w:val="12"/>
      </w:numPr>
      <w:contextualSpacing/>
    </w:pPr>
  </w:style>
  <w:style w:type="paragraph" w:styleId="ListContinue">
    <w:name w:val="List Continue"/>
    <w:basedOn w:val="Normal"/>
    <w:uiPriority w:val="99"/>
    <w:semiHidden/>
    <w:unhideWhenUsed/>
    <w:locked/>
    <w:rsid w:val="00AF3343"/>
    <w:pPr>
      <w:ind w:left="360"/>
      <w:contextualSpacing/>
    </w:pPr>
  </w:style>
  <w:style w:type="paragraph" w:styleId="ListContinue2">
    <w:name w:val="List Continue 2"/>
    <w:basedOn w:val="Normal"/>
    <w:uiPriority w:val="99"/>
    <w:semiHidden/>
    <w:unhideWhenUsed/>
    <w:locked/>
    <w:rsid w:val="00AF3343"/>
    <w:pPr>
      <w:ind w:left="720"/>
      <w:contextualSpacing/>
    </w:pPr>
  </w:style>
  <w:style w:type="paragraph" w:styleId="ListContinue3">
    <w:name w:val="List Continue 3"/>
    <w:basedOn w:val="Normal"/>
    <w:uiPriority w:val="99"/>
    <w:semiHidden/>
    <w:unhideWhenUsed/>
    <w:locked/>
    <w:rsid w:val="00AF3343"/>
    <w:pPr>
      <w:ind w:left="1080"/>
      <w:contextualSpacing/>
    </w:pPr>
  </w:style>
  <w:style w:type="paragraph" w:styleId="ListContinue4">
    <w:name w:val="List Continue 4"/>
    <w:basedOn w:val="Normal"/>
    <w:uiPriority w:val="99"/>
    <w:semiHidden/>
    <w:unhideWhenUsed/>
    <w:locked/>
    <w:rsid w:val="00AF3343"/>
    <w:pPr>
      <w:ind w:left="1440"/>
      <w:contextualSpacing/>
    </w:pPr>
  </w:style>
  <w:style w:type="paragraph" w:styleId="ListContinue5">
    <w:name w:val="List Continue 5"/>
    <w:basedOn w:val="Normal"/>
    <w:uiPriority w:val="99"/>
    <w:semiHidden/>
    <w:unhideWhenUsed/>
    <w:locked/>
    <w:rsid w:val="00AF3343"/>
    <w:pPr>
      <w:ind w:left="1800"/>
      <w:contextualSpacing/>
    </w:pPr>
  </w:style>
  <w:style w:type="paragraph" w:styleId="ListNumber">
    <w:name w:val="List Number"/>
    <w:basedOn w:val="Normal"/>
    <w:uiPriority w:val="99"/>
    <w:semiHidden/>
    <w:unhideWhenUsed/>
    <w:locked/>
    <w:rsid w:val="00AF3343"/>
    <w:pPr>
      <w:numPr>
        <w:numId w:val="13"/>
      </w:numPr>
      <w:contextualSpacing/>
    </w:pPr>
  </w:style>
  <w:style w:type="paragraph" w:styleId="ListNumber2">
    <w:name w:val="List Number 2"/>
    <w:basedOn w:val="Normal"/>
    <w:uiPriority w:val="99"/>
    <w:semiHidden/>
    <w:unhideWhenUsed/>
    <w:locked/>
    <w:rsid w:val="00AF3343"/>
    <w:pPr>
      <w:numPr>
        <w:numId w:val="14"/>
      </w:numPr>
      <w:contextualSpacing/>
    </w:pPr>
  </w:style>
  <w:style w:type="paragraph" w:styleId="ListNumber3">
    <w:name w:val="List Number 3"/>
    <w:basedOn w:val="Normal"/>
    <w:uiPriority w:val="99"/>
    <w:semiHidden/>
    <w:unhideWhenUsed/>
    <w:locked/>
    <w:rsid w:val="00AF3343"/>
    <w:pPr>
      <w:numPr>
        <w:numId w:val="15"/>
      </w:numPr>
      <w:contextualSpacing/>
    </w:pPr>
  </w:style>
  <w:style w:type="paragraph" w:styleId="ListNumber4">
    <w:name w:val="List Number 4"/>
    <w:basedOn w:val="Normal"/>
    <w:uiPriority w:val="99"/>
    <w:semiHidden/>
    <w:unhideWhenUsed/>
    <w:locked/>
    <w:rsid w:val="00AF3343"/>
    <w:pPr>
      <w:numPr>
        <w:numId w:val="16"/>
      </w:numPr>
      <w:contextualSpacing/>
    </w:pPr>
  </w:style>
  <w:style w:type="paragraph" w:styleId="ListNumber5">
    <w:name w:val="List Number 5"/>
    <w:basedOn w:val="Normal"/>
    <w:uiPriority w:val="99"/>
    <w:semiHidden/>
    <w:unhideWhenUsed/>
    <w:locked/>
    <w:rsid w:val="00AF3343"/>
    <w:pPr>
      <w:numPr>
        <w:numId w:val="17"/>
      </w:numPr>
      <w:contextualSpacing/>
    </w:pPr>
  </w:style>
  <w:style w:type="table" w:styleId="ListTable1Light">
    <w:name w:val="List Table 1 Light"/>
    <w:basedOn w:val="TableNormal"/>
    <w:uiPriority w:val="46"/>
    <w:locked/>
    <w:rsid w:val="00AF3343"/>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locked/>
    <w:rsid w:val="00AF3343"/>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1Light-Accent2">
    <w:name w:val="List Table 1 Light Accent 2"/>
    <w:basedOn w:val="TableNormal"/>
    <w:uiPriority w:val="46"/>
    <w:locked/>
    <w:rsid w:val="00AF3343"/>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ListTable1Light-Accent3">
    <w:name w:val="List Table 1 Light Accent 3"/>
    <w:basedOn w:val="TableNormal"/>
    <w:uiPriority w:val="46"/>
    <w:locked/>
    <w:rsid w:val="00AF3343"/>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ListTable1Light-Accent4">
    <w:name w:val="List Table 1 Light Accent 4"/>
    <w:basedOn w:val="TableNormal"/>
    <w:uiPriority w:val="46"/>
    <w:locked/>
    <w:rsid w:val="00AF3343"/>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ListTable1Light-Accent5">
    <w:name w:val="List Table 1 Light Accent 5"/>
    <w:basedOn w:val="TableNormal"/>
    <w:uiPriority w:val="46"/>
    <w:locked/>
    <w:rsid w:val="00AF3343"/>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ListTable1Light-Accent6">
    <w:name w:val="List Table 1 Light Accent 6"/>
    <w:basedOn w:val="TableNormal"/>
    <w:uiPriority w:val="46"/>
    <w:locked/>
    <w:rsid w:val="00AF3343"/>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ListTable2">
    <w:name w:val="List Table 2"/>
    <w:basedOn w:val="TableNormal"/>
    <w:uiPriority w:val="47"/>
    <w:locked/>
    <w:rsid w:val="00AF3343"/>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locked/>
    <w:rsid w:val="00AF3343"/>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2-Accent2">
    <w:name w:val="List Table 2 Accent 2"/>
    <w:basedOn w:val="TableNormal"/>
    <w:uiPriority w:val="47"/>
    <w:locked/>
    <w:rsid w:val="00AF3343"/>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ListTable2-Accent3">
    <w:name w:val="List Table 2 Accent 3"/>
    <w:basedOn w:val="TableNormal"/>
    <w:uiPriority w:val="47"/>
    <w:locked/>
    <w:rsid w:val="00AF3343"/>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ListTable2-Accent4">
    <w:name w:val="List Table 2 Accent 4"/>
    <w:basedOn w:val="TableNormal"/>
    <w:uiPriority w:val="47"/>
    <w:locked/>
    <w:rsid w:val="00AF3343"/>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ListTable2-Accent5">
    <w:name w:val="List Table 2 Accent 5"/>
    <w:basedOn w:val="TableNormal"/>
    <w:uiPriority w:val="47"/>
    <w:locked/>
    <w:rsid w:val="00AF3343"/>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ListTable2-Accent6">
    <w:name w:val="List Table 2 Accent 6"/>
    <w:basedOn w:val="TableNormal"/>
    <w:uiPriority w:val="47"/>
    <w:locked/>
    <w:rsid w:val="00AF3343"/>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ListTable3">
    <w:name w:val="List Table 3"/>
    <w:basedOn w:val="TableNormal"/>
    <w:uiPriority w:val="48"/>
    <w:locked/>
    <w:rsid w:val="00AF3343"/>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locked/>
    <w:rsid w:val="00AF3343"/>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ListTable3-Accent2">
    <w:name w:val="List Table 3 Accent 2"/>
    <w:basedOn w:val="TableNormal"/>
    <w:uiPriority w:val="48"/>
    <w:locked/>
    <w:rsid w:val="00AF3343"/>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styleId="ListTable3-Accent3">
    <w:name w:val="List Table 3 Accent 3"/>
    <w:basedOn w:val="TableNormal"/>
    <w:uiPriority w:val="48"/>
    <w:locked/>
    <w:rsid w:val="00AF3343"/>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styleId="ListTable3-Accent4">
    <w:name w:val="List Table 3 Accent 4"/>
    <w:basedOn w:val="TableNormal"/>
    <w:uiPriority w:val="48"/>
    <w:locked/>
    <w:rsid w:val="00AF3343"/>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styleId="ListTable3-Accent5">
    <w:name w:val="List Table 3 Accent 5"/>
    <w:basedOn w:val="TableNormal"/>
    <w:uiPriority w:val="48"/>
    <w:locked/>
    <w:rsid w:val="00AF3343"/>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ListTable3-Accent6">
    <w:name w:val="List Table 3 Accent 6"/>
    <w:basedOn w:val="TableNormal"/>
    <w:uiPriority w:val="48"/>
    <w:locked/>
    <w:rsid w:val="00AF3343"/>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styleId="ListTable4">
    <w:name w:val="List Table 4"/>
    <w:basedOn w:val="TableNormal"/>
    <w:uiPriority w:val="49"/>
    <w:locked/>
    <w:rsid w:val="00AF334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locked/>
    <w:rsid w:val="00AF3343"/>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4-Accent2">
    <w:name w:val="List Table 4 Accent 2"/>
    <w:basedOn w:val="TableNormal"/>
    <w:uiPriority w:val="49"/>
    <w:locked/>
    <w:rsid w:val="00AF3343"/>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ListTable4-Accent3">
    <w:name w:val="List Table 4 Accent 3"/>
    <w:basedOn w:val="TableNormal"/>
    <w:uiPriority w:val="49"/>
    <w:locked/>
    <w:rsid w:val="00AF3343"/>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ListTable4-Accent4">
    <w:name w:val="List Table 4 Accent 4"/>
    <w:basedOn w:val="TableNormal"/>
    <w:uiPriority w:val="49"/>
    <w:locked/>
    <w:rsid w:val="00AF3343"/>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ListTable4-Accent5">
    <w:name w:val="List Table 4 Accent 5"/>
    <w:basedOn w:val="TableNormal"/>
    <w:uiPriority w:val="49"/>
    <w:locked/>
    <w:rsid w:val="00AF3343"/>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ListTable4-Accent6">
    <w:name w:val="List Table 4 Accent 6"/>
    <w:basedOn w:val="TableNormal"/>
    <w:uiPriority w:val="49"/>
    <w:locked/>
    <w:rsid w:val="00AF3343"/>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ListTable5Dark">
    <w:name w:val="List Table 5 Dark"/>
    <w:basedOn w:val="TableNormal"/>
    <w:uiPriority w:val="50"/>
    <w:locked/>
    <w:rsid w:val="00AF3343"/>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locked/>
    <w:rsid w:val="00AF3343"/>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locked/>
    <w:rsid w:val="00AF3343"/>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locked/>
    <w:rsid w:val="00AF3343"/>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locked/>
    <w:rsid w:val="00AF3343"/>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locked/>
    <w:rsid w:val="00AF3343"/>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locked/>
    <w:rsid w:val="00AF3343"/>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locked/>
    <w:rsid w:val="00AF3343"/>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locked/>
    <w:rsid w:val="00AF3343"/>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6Colorful-Accent2">
    <w:name w:val="List Table 6 Colorful Accent 2"/>
    <w:basedOn w:val="TableNormal"/>
    <w:uiPriority w:val="51"/>
    <w:locked/>
    <w:rsid w:val="00AF3343"/>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ListTable6Colorful-Accent3">
    <w:name w:val="List Table 6 Colorful Accent 3"/>
    <w:basedOn w:val="TableNormal"/>
    <w:uiPriority w:val="51"/>
    <w:locked/>
    <w:rsid w:val="00AF3343"/>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ListTable6Colorful-Accent4">
    <w:name w:val="List Table 6 Colorful Accent 4"/>
    <w:basedOn w:val="TableNormal"/>
    <w:uiPriority w:val="51"/>
    <w:locked/>
    <w:rsid w:val="00AF3343"/>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ListTable6Colorful-Accent5">
    <w:name w:val="List Table 6 Colorful Accent 5"/>
    <w:basedOn w:val="TableNormal"/>
    <w:uiPriority w:val="51"/>
    <w:locked/>
    <w:rsid w:val="00AF3343"/>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ListTable6Colorful-Accent6">
    <w:name w:val="List Table 6 Colorful Accent 6"/>
    <w:basedOn w:val="TableNormal"/>
    <w:uiPriority w:val="51"/>
    <w:locked/>
    <w:rsid w:val="00AF3343"/>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ListTable7Colorful">
    <w:name w:val="List Table 7 Colorful"/>
    <w:basedOn w:val="TableNormal"/>
    <w:uiPriority w:val="52"/>
    <w:locked/>
    <w:rsid w:val="00AF3343"/>
    <w:rPr>
      <w:color w:val="000000"/>
    </w:rPr>
    <w:tblPr>
      <w:tblStyleRowBandSize w:val="1"/>
      <w:tblStyleColBandSize w:val="1"/>
    </w:tblPr>
    <w:tblStylePr w:type="firstRow">
      <w:rPr>
        <w:rFonts w:ascii="Calisto MT" w:eastAsia="MS Gothic" w:hAnsi="Calisto MT" w:cs="Times New Roman"/>
        <w:i/>
        <w:iCs/>
        <w:sz w:val="26"/>
      </w:rPr>
      <w:tblPr/>
      <w:tcPr>
        <w:tcBorders>
          <w:bottom w:val="single" w:sz="4" w:space="0" w:color="000000"/>
        </w:tcBorders>
        <w:shd w:val="clear" w:color="auto" w:fill="FFFFFF"/>
      </w:tcPr>
    </w:tblStylePr>
    <w:tblStylePr w:type="lastRow">
      <w:rPr>
        <w:rFonts w:ascii="Calisto MT" w:eastAsia="MS Gothic" w:hAnsi="Calisto MT" w:cs="Times New Roman"/>
        <w:i/>
        <w:iCs/>
        <w:sz w:val="26"/>
      </w:rPr>
      <w:tblPr/>
      <w:tcPr>
        <w:tcBorders>
          <w:top w:val="single" w:sz="4" w:space="0" w:color="000000"/>
        </w:tcBorders>
        <w:shd w:val="clear" w:color="auto" w:fill="FFFFFF"/>
      </w:tcPr>
    </w:tblStylePr>
    <w:tblStylePr w:type="firstCol">
      <w:pPr>
        <w:jc w:val="right"/>
      </w:pPr>
      <w:rPr>
        <w:rFonts w:ascii="Calisto MT" w:eastAsia="MS Gothic" w:hAnsi="Calisto MT" w:cs="Times New Roman"/>
        <w:i/>
        <w:iCs/>
        <w:sz w:val="26"/>
      </w:rPr>
      <w:tblPr/>
      <w:tcPr>
        <w:tcBorders>
          <w:right w:val="single" w:sz="4" w:space="0" w:color="000000"/>
        </w:tcBorders>
        <w:shd w:val="clear" w:color="auto" w:fill="FFFFFF"/>
      </w:tcPr>
    </w:tblStylePr>
    <w:tblStylePr w:type="lastCol">
      <w:rPr>
        <w:rFonts w:ascii="Calisto MT" w:eastAsia="MS Gothic" w:hAnsi="Calisto M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locked/>
    <w:rsid w:val="00AF3343"/>
    <w:rPr>
      <w:color w:val="365F91"/>
    </w:rPr>
    <w:tblPr>
      <w:tblStyleRowBandSize w:val="1"/>
      <w:tblStyleColBandSize w:val="1"/>
    </w:tblPr>
    <w:tblStylePr w:type="firstRow">
      <w:rPr>
        <w:rFonts w:ascii="Calisto MT" w:eastAsia="MS Gothic" w:hAnsi="Calisto MT" w:cs="Times New Roman"/>
        <w:i/>
        <w:iCs/>
        <w:sz w:val="26"/>
      </w:rPr>
      <w:tblPr/>
      <w:tcPr>
        <w:tcBorders>
          <w:bottom w:val="single" w:sz="4" w:space="0" w:color="4F81BD"/>
        </w:tcBorders>
        <w:shd w:val="clear" w:color="auto" w:fill="FFFFFF"/>
      </w:tcPr>
    </w:tblStylePr>
    <w:tblStylePr w:type="lastRow">
      <w:rPr>
        <w:rFonts w:ascii="Calisto MT" w:eastAsia="MS Gothic" w:hAnsi="Calisto MT" w:cs="Times New Roman"/>
        <w:i/>
        <w:iCs/>
        <w:sz w:val="26"/>
      </w:rPr>
      <w:tblPr/>
      <w:tcPr>
        <w:tcBorders>
          <w:top w:val="single" w:sz="4" w:space="0" w:color="4F81BD"/>
        </w:tcBorders>
        <w:shd w:val="clear" w:color="auto" w:fill="FFFFFF"/>
      </w:tcPr>
    </w:tblStylePr>
    <w:tblStylePr w:type="firstCol">
      <w:pPr>
        <w:jc w:val="right"/>
      </w:pPr>
      <w:rPr>
        <w:rFonts w:ascii="Calisto MT" w:eastAsia="MS Gothic" w:hAnsi="Calisto MT" w:cs="Times New Roman"/>
        <w:i/>
        <w:iCs/>
        <w:sz w:val="26"/>
      </w:rPr>
      <w:tblPr/>
      <w:tcPr>
        <w:tcBorders>
          <w:right w:val="single" w:sz="4" w:space="0" w:color="4F81BD"/>
        </w:tcBorders>
        <w:shd w:val="clear" w:color="auto" w:fill="FFFFFF"/>
      </w:tcPr>
    </w:tblStylePr>
    <w:tblStylePr w:type="lastCol">
      <w:rPr>
        <w:rFonts w:ascii="Calisto MT" w:eastAsia="MS Gothic" w:hAnsi="Calisto MT"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locked/>
    <w:rsid w:val="00AF3343"/>
    <w:rPr>
      <w:color w:val="943634"/>
    </w:rPr>
    <w:tblPr>
      <w:tblStyleRowBandSize w:val="1"/>
      <w:tblStyleColBandSize w:val="1"/>
    </w:tblPr>
    <w:tblStylePr w:type="firstRow">
      <w:rPr>
        <w:rFonts w:ascii="Calisto MT" w:eastAsia="MS Gothic" w:hAnsi="Calisto MT" w:cs="Times New Roman"/>
        <w:i/>
        <w:iCs/>
        <w:sz w:val="26"/>
      </w:rPr>
      <w:tblPr/>
      <w:tcPr>
        <w:tcBorders>
          <w:bottom w:val="single" w:sz="4" w:space="0" w:color="C0504D"/>
        </w:tcBorders>
        <w:shd w:val="clear" w:color="auto" w:fill="FFFFFF"/>
      </w:tcPr>
    </w:tblStylePr>
    <w:tblStylePr w:type="lastRow">
      <w:rPr>
        <w:rFonts w:ascii="Calisto MT" w:eastAsia="MS Gothic" w:hAnsi="Calisto MT" w:cs="Times New Roman"/>
        <w:i/>
        <w:iCs/>
        <w:sz w:val="26"/>
      </w:rPr>
      <w:tblPr/>
      <w:tcPr>
        <w:tcBorders>
          <w:top w:val="single" w:sz="4" w:space="0" w:color="C0504D"/>
        </w:tcBorders>
        <w:shd w:val="clear" w:color="auto" w:fill="FFFFFF"/>
      </w:tcPr>
    </w:tblStylePr>
    <w:tblStylePr w:type="firstCol">
      <w:pPr>
        <w:jc w:val="right"/>
      </w:pPr>
      <w:rPr>
        <w:rFonts w:ascii="Calisto MT" w:eastAsia="MS Gothic" w:hAnsi="Calisto MT" w:cs="Times New Roman"/>
        <w:i/>
        <w:iCs/>
        <w:sz w:val="26"/>
      </w:rPr>
      <w:tblPr/>
      <w:tcPr>
        <w:tcBorders>
          <w:right w:val="single" w:sz="4" w:space="0" w:color="C0504D"/>
        </w:tcBorders>
        <w:shd w:val="clear" w:color="auto" w:fill="FFFFFF"/>
      </w:tcPr>
    </w:tblStylePr>
    <w:tblStylePr w:type="lastCol">
      <w:rPr>
        <w:rFonts w:ascii="Calisto MT" w:eastAsia="MS Gothic" w:hAnsi="Calisto MT"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locked/>
    <w:rsid w:val="00AF3343"/>
    <w:rPr>
      <w:color w:val="76923C"/>
    </w:rPr>
    <w:tblPr>
      <w:tblStyleRowBandSize w:val="1"/>
      <w:tblStyleColBandSize w:val="1"/>
    </w:tblPr>
    <w:tblStylePr w:type="firstRow">
      <w:rPr>
        <w:rFonts w:ascii="Calisto MT" w:eastAsia="MS Gothic" w:hAnsi="Calisto MT" w:cs="Times New Roman"/>
        <w:i/>
        <w:iCs/>
        <w:sz w:val="26"/>
      </w:rPr>
      <w:tblPr/>
      <w:tcPr>
        <w:tcBorders>
          <w:bottom w:val="single" w:sz="4" w:space="0" w:color="9BBB59"/>
        </w:tcBorders>
        <w:shd w:val="clear" w:color="auto" w:fill="FFFFFF"/>
      </w:tcPr>
    </w:tblStylePr>
    <w:tblStylePr w:type="lastRow">
      <w:rPr>
        <w:rFonts w:ascii="Calisto MT" w:eastAsia="MS Gothic" w:hAnsi="Calisto MT" w:cs="Times New Roman"/>
        <w:i/>
        <w:iCs/>
        <w:sz w:val="26"/>
      </w:rPr>
      <w:tblPr/>
      <w:tcPr>
        <w:tcBorders>
          <w:top w:val="single" w:sz="4" w:space="0" w:color="9BBB59"/>
        </w:tcBorders>
        <w:shd w:val="clear" w:color="auto" w:fill="FFFFFF"/>
      </w:tcPr>
    </w:tblStylePr>
    <w:tblStylePr w:type="firstCol">
      <w:pPr>
        <w:jc w:val="right"/>
      </w:pPr>
      <w:rPr>
        <w:rFonts w:ascii="Calisto MT" w:eastAsia="MS Gothic" w:hAnsi="Calisto MT" w:cs="Times New Roman"/>
        <w:i/>
        <w:iCs/>
        <w:sz w:val="26"/>
      </w:rPr>
      <w:tblPr/>
      <w:tcPr>
        <w:tcBorders>
          <w:right w:val="single" w:sz="4" w:space="0" w:color="9BBB59"/>
        </w:tcBorders>
        <w:shd w:val="clear" w:color="auto" w:fill="FFFFFF"/>
      </w:tcPr>
    </w:tblStylePr>
    <w:tblStylePr w:type="lastCol">
      <w:rPr>
        <w:rFonts w:ascii="Calisto MT" w:eastAsia="MS Gothic" w:hAnsi="Calisto MT"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locked/>
    <w:rsid w:val="00AF3343"/>
    <w:rPr>
      <w:color w:val="5F497A"/>
    </w:rPr>
    <w:tblPr>
      <w:tblStyleRowBandSize w:val="1"/>
      <w:tblStyleColBandSize w:val="1"/>
    </w:tblPr>
    <w:tblStylePr w:type="firstRow">
      <w:rPr>
        <w:rFonts w:ascii="Calisto MT" w:eastAsia="MS Gothic" w:hAnsi="Calisto MT" w:cs="Times New Roman"/>
        <w:i/>
        <w:iCs/>
        <w:sz w:val="26"/>
      </w:rPr>
      <w:tblPr/>
      <w:tcPr>
        <w:tcBorders>
          <w:bottom w:val="single" w:sz="4" w:space="0" w:color="8064A2"/>
        </w:tcBorders>
        <w:shd w:val="clear" w:color="auto" w:fill="FFFFFF"/>
      </w:tcPr>
    </w:tblStylePr>
    <w:tblStylePr w:type="lastRow">
      <w:rPr>
        <w:rFonts w:ascii="Calisto MT" w:eastAsia="MS Gothic" w:hAnsi="Calisto MT" w:cs="Times New Roman"/>
        <w:i/>
        <w:iCs/>
        <w:sz w:val="26"/>
      </w:rPr>
      <w:tblPr/>
      <w:tcPr>
        <w:tcBorders>
          <w:top w:val="single" w:sz="4" w:space="0" w:color="8064A2"/>
        </w:tcBorders>
        <w:shd w:val="clear" w:color="auto" w:fill="FFFFFF"/>
      </w:tcPr>
    </w:tblStylePr>
    <w:tblStylePr w:type="firstCol">
      <w:pPr>
        <w:jc w:val="right"/>
      </w:pPr>
      <w:rPr>
        <w:rFonts w:ascii="Calisto MT" w:eastAsia="MS Gothic" w:hAnsi="Calisto MT" w:cs="Times New Roman"/>
        <w:i/>
        <w:iCs/>
        <w:sz w:val="26"/>
      </w:rPr>
      <w:tblPr/>
      <w:tcPr>
        <w:tcBorders>
          <w:right w:val="single" w:sz="4" w:space="0" w:color="8064A2"/>
        </w:tcBorders>
        <w:shd w:val="clear" w:color="auto" w:fill="FFFFFF"/>
      </w:tcPr>
    </w:tblStylePr>
    <w:tblStylePr w:type="lastCol">
      <w:rPr>
        <w:rFonts w:ascii="Calisto MT" w:eastAsia="MS Gothic" w:hAnsi="Calisto MT"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locked/>
    <w:rsid w:val="00AF3343"/>
    <w:rPr>
      <w:color w:val="31849B"/>
    </w:rPr>
    <w:tblPr>
      <w:tblStyleRowBandSize w:val="1"/>
      <w:tblStyleColBandSize w:val="1"/>
    </w:tblPr>
    <w:tblStylePr w:type="firstRow">
      <w:rPr>
        <w:rFonts w:ascii="Calisto MT" w:eastAsia="MS Gothic" w:hAnsi="Calisto MT" w:cs="Times New Roman"/>
        <w:i/>
        <w:iCs/>
        <w:sz w:val="26"/>
      </w:rPr>
      <w:tblPr/>
      <w:tcPr>
        <w:tcBorders>
          <w:bottom w:val="single" w:sz="4" w:space="0" w:color="4BACC6"/>
        </w:tcBorders>
        <w:shd w:val="clear" w:color="auto" w:fill="FFFFFF"/>
      </w:tcPr>
    </w:tblStylePr>
    <w:tblStylePr w:type="lastRow">
      <w:rPr>
        <w:rFonts w:ascii="Calisto MT" w:eastAsia="MS Gothic" w:hAnsi="Calisto MT" w:cs="Times New Roman"/>
        <w:i/>
        <w:iCs/>
        <w:sz w:val="26"/>
      </w:rPr>
      <w:tblPr/>
      <w:tcPr>
        <w:tcBorders>
          <w:top w:val="single" w:sz="4" w:space="0" w:color="4BACC6"/>
        </w:tcBorders>
        <w:shd w:val="clear" w:color="auto" w:fill="FFFFFF"/>
      </w:tcPr>
    </w:tblStylePr>
    <w:tblStylePr w:type="firstCol">
      <w:pPr>
        <w:jc w:val="right"/>
      </w:pPr>
      <w:rPr>
        <w:rFonts w:ascii="Calisto MT" w:eastAsia="MS Gothic" w:hAnsi="Calisto MT" w:cs="Times New Roman"/>
        <w:i/>
        <w:iCs/>
        <w:sz w:val="26"/>
      </w:rPr>
      <w:tblPr/>
      <w:tcPr>
        <w:tcBorders>
          <w:right w:val="single" w:sz="4" w:space="0" w:color="4BACC6"/>
        </w:tcBorders>
        <w:shd w:val="clear" w:color="auto" w:fill="FFFFFF"/>
      </w:tcPr>
    </w:tblStylePr>
    <w:tblStylePr w:type="lastCol">
      <w:rPr>
        <w:rFonts w:ascii="Calisto MT" w:eastAsia="MS Gothic" w:hAnsi="Calisto MT"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locked/>
    <w:rsid w:val="00AF3343"/>
    <w:rPr>
      <w:color w:val="E36C0A"/>
    </w:rPr>
    <w:tblPr>
      <w:tblStyleRowBandSize w:val="1"/>
      <w:tblStyleColBandSize w:val="1"/>
    </w:tblPr>
    <w:tblStylePr w:type="firstRow">
      <w:rPr>
        <w:rFonts w:ascii="Calisto MT" w:eastAsia="MS Gothic" w:hAnsi="Calisto MT" w:cs="Times New Roman"/>
        <w:i/>
        <w:iCs/>
        <w:sz w:val="26"/>
      </w:rPr>
      <w:tblPr/>
      <w:tcPr>
        <w:tcBorders>
          <w:bottom w:val="single" w:sz="4" w:space="0" w:color="F79646"/>
        </w:tcBorders>
        <w:shd w:val="clear" w:color="auto" w:fill="FFFFFF"/>
      </w:tcPr>
    </w:tblStylePr>
    <w:tblStylePr w:type="lastRow">
      <w:rPr>
        <w:rFonts w:ascii="Calisto MT" w:eastAsia="MS Gothic" w:hAnsi="Calisto MT" w:cs="Times New Roman"/>
        <w:i/>
        <w:iCs/>
        <w:sz w:val="26"/>
      </w:rPr>
      <w:tblPr/>
      <w:tcPr>
        <w:tcBorders>
          <w:top w:val="single" w:sz="4" w:space="0" w:color="F79646"/>
        </w:tcBorders>
        <w:shd w:val="clear" w:color="auto" w:fill="FFFFFF"/>
      </w:tcPr>
    </w:tblStylePr>
    <w:tblStylePr w:type="firstCol">
      <w:pPr>
        <w:jc w:val="right"/>
      </w:pPr>
      <w:rPr>
        <w:rFonts w:ascii="Calisto MT" w:eastAsia="MS Gothic" w:hAnsi="Calisto MT" w:cs="Times New Roman"/>
        <w:i/>
        <w:iCs/>
        <w:sz w:val="26"/>
      </w:rPr>
      <w:tblPr/>
      <w:tcPr>
        <w:tcBorders>
          <w:right w:val="single" w:sz="4" w:space="0" w:color="F79646"/>
        </w:tcBorders>
        <w:shd w:val="clear" w:color="auto" w:fill="FFFFFF"/>
      </w:tcPr>
    </w:tblStylePr>
    <w:tblStylePr w:type="lastCol">
      <w:rPr>
        <w:rFonts w:ascii="Calisto MT" w:eastAsia="MS Gothic" w:hAnsi="Calisto MT"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locked/>
    <w:rsid w:val="00AF3343"/>
    <w:pPr>
      <w:keepLines/>
      <w:tabs>
        <w:tab w:val="left" w:pos="480"/>
        <w:tab w:val="left" w:pos="960"/>
        <w:tab w:val="left" w:pos="1440"/>
        <w:tab w:val="left" w:pos="1920"/>
        <w:tab w:val="left" w:pos="2400"/>
        <w:tab w:val="left" w:pos="2880"/>
        <w:tab w:val="left" w:pos="3360"/>
        <w:tab w:val="left" w:pos="3840"/>
        <w:tab w:val="left" w:pos="4320"/>
      </w:tabs>
      <w:spacing w:before="60"/>
    </w:pPr>
    <w:rPr>
      <w:rFonts w:ascii="Consolas" w:eastAsia="Times New Roman" w:hAnsi="Consolas" w:cs="Consolas"/>
    </w:rPr>
  </w:style>
  <w:style w:type="character" w:customStyle="1" w:styleId="MacroTextChar">
    <w:name w:val="Macro Text Char"/>
    <w:link w:val="MacroText"/>
    <w:uiPriority w:val="99"/>
    <w:semiHidden/>
    <w:rsid w:val="00AF3343"/>
    <w:rPr>
      <w:rFonts w:ascii="Consolas" w:eastAsia="Times New Roman" w:hAnsi="Consolas" w:cs="Consolas"/>
    </w:rPr>
  </w:style>
  <w:style w:type="table" w:styleId="MediumGrid1">
    <w:name w:val="Medium Grid 1"/>
    <w:basedOn w:val="TableNormal"/>
    <w:uiPriority w:val="67"/>
    <w:semiHidden/>
    <w:unhideWhenUsed/>
    <w:locked/>
    <w:rsid w:val="00AF334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locked/>
    <w:rsid w:val="00AF334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semiHidden/>
    <w:unhideWhenUsed/>
    <w:locked/>
    <w:rsid w:val="00AF3343"/>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semiHidden/>
    <w:unhideWhenUsed/>
    <w:locked/>
    <w:rsid w:val="00AF334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semiHidden/>
    <w:unhideWhenUsed/>
    <w:locked/>
    <w:rsid w:val="00AF3343"/>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semiHidden/>
    <w:unhideWhenUsed/>
    <w:locked/>
    <w:rsid w:val="00AF3343"/>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semiHidden/>
    <w:unhideWhenUsed/>
    <w:locked/>
    <w:rsid w:val="00AF334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semiHidden/>
    <w:unhideWhenUsed/>
    <w:locked/>
    <w:rsid w:val="00AF3343"/>
    <w:rPr>
      <w:rFonts w:ascii="Cambria" w:eastAsia="MS Gothic"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locked/>
    <w:rsid w:val="00AF3343"/>
    <w:rPr>
      <w:rFonts w:ascii="Cambria" w:eastAsia="MS Gothic"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semiHidden/>
    <w:unhideWhenUsed/>
    <w:locked/>
    <w:rsid w:val="00AF3343"/>
    <w:rPr>
      <w:rFonts w:ascii="Cambria" w:eastAsia="MS Gothic"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semiHidden/>
    <w:unhideWhenUsed/>
    <w:locked/>
    <w:rsid w:val="00AF3343"/>
    <w:rPr>
      <w:rFonts w:ascii="Cambria" w:eastAsia="MS Gothic"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semiHidden/>
    <w:unhideWhenUsed/>
    <w:locked/>
    <w:rsid w:val="00AF3343"/>
    <w:rPr>
      <w:rFonts w:ascii="Cambria" w:eastAsia="MS Gothic"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semiHidden/>
    <w:unhideWhenUsed/>
    <w:locked/>
    <w:rsid w:val="00AF3343"/>
    <w:rPr>
      <w:rFonts w:ascii="Cambria" w:eastAsia="MS Gothic"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semiHidden/>
    <w:unhideWhenUsed/>
    <w:locked/>
    <w:rsid w:val="00AF3343"/>
    <w:rPr>
      <w:rFonts w:ascii="Cambria" w:eastAsia="MS Gothic"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semiHidden/>
    <w:unhideWhenUsed/>
    <w:locked/>
    <w:rsid w:val="00AF334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locked/>
    <w:rsid w:val="00AF334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semiHidden/>
    <w:unhideWhenUsed/>
    <w:locked/>
    <w:rsid w:val="00AF334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semiHidden/>
    <w:unhideWhenUsed/>
    <w:locked/>
    <w:rsid w:val="00AF334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semiHidden/>
    <w:unhideWhenUsed/>
    <w:locked/>
    <w:rsid w:val="00AF334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semiHidden/>
    <w:unhideWhenUsed/>
    <w:locked/>
    <w:rsid w:val="00AF334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semiHidden/>
    <w:unhideWhenUsed/>
    <w:locked/>
    <w:rsid w:val="00AF334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semiHidden/>
    <w:unhideWhenUsed/>
    <w:locked/>
    <w:rsid w:val="00AF3343"/>
    <w:rPr>
      <w:color w:val="000000"/>
    </w:rPr>
    <w:tblPr>
      <w:tblStyleRowBandSize w:val="1"/>
      <w:tblStyleColBandSize w:val="1"/>
      <w:tblBorders>
        <w:top w:val="single" w:sz="8" w:space="0" w:color="000000"/>
        <w:bottom w:val="single" w:sz="8" w:space="0" w:color="000000"/>
      </w:tblBorders>
    </w:tblPr>
    <w:tblStylePr w:type="firstRow">
      <w:rPr>
        <w:rFonts w:ascii="Calisto MT" w:eastAsia="MS Gothic" w:hAnsi="Calisto M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locked/>
    <w:rsid w:val="00AF3343"/>
    <w:rPr>
      <w:color w:val="000000"/>
    </w:rPr>
    <w:tblPr>
      <w:tblStyleRowBandSize w:val="1"/>
      <w:tblStyleColBandSize w:val="1"/>
      <w:tblBorders>
        <w:top w:val="single" w:sz="8" w:space="0" w:color="4F81BD"/>
        <w:bottom w:val="single" w:sz="8" w:space="0" w:color="4F81BD"/>
      </w:tblBorders>
    </w:tblPr>
    <w:tblStylePr w:type="firstRow">
      <w:rPr>
        <w:rFonts w:ascii="Calisto MT" w:eastAsia="MS Gothic" w:hAnsi="Calisto M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semiHidden/>
    <w:unhideWhenUsed/>
    <w:locked/>
    <w:rsid w:val="00AF3343"/>
    <w:rPr>
      <w:color w:val="000000"/>
    </w:rPr>
    <w:tblPr>
      <w:tblStyleRowBandSize w:val="1"/>
      <w:tblStyleColBandSize w:val="1"/>
      <w:tblBorders>
        <w:top w:val="single" w:sz="8" w:space="0" w:color="C0504D"/>
        <w:bottom w:val="single" w:sz="8" w:space="0" w:color="C0504D"/>
      </w:tblBorders>
    </w:tblPr>
    <w:tblStylePr w:type="firstRow">
      <w:rPr>
        <w:rFonts w:ascii="Calisto MT" w:eastAsia="MS Gothic" w:hAnsi="Calisto M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semiHidden/>
    <w:unhideWhenUsed/>
    <w:locked/>
    <w:rsid w:val="00AF3343"/>
    <w:rPr>
      <w:color w:val="000000"/>
    </w:rPr>
    <w:tblPr>
      <w:tblStyleRowBandSize w:val="1"/>
      <w:tblStyleColBandSize w:val="1"/>
      <w:tblBorders>
        <w:top w:val="single" w:sz="8" w:space="0" w:color="9BBB59"/>
        <w:bottom w:val="single" w:sz="8" w:space="0" w:color="9BBB59"/>
      </w:tblBorders>
    </w:tblPr>
    <w:tblStylePr w:type="firstRow">
      <w:rPr>
        <w:rFonts w:ascii="Calisto MT" w:eastAsia="MS Gothic" w:hAnsi="Calisto M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semiHidden/>
    <w:unhideWhenUsed/>
    <w:locked/>
    <w:rsid w:val="00AF3343"/>
    <w:rPr>
      <w:color w:val="000000"/>
    </w:rPr>
    <w:tblPr>
      <w:tblStyleRowBandSize w:val="1"/>
      <w:tblStyleColBandSize w:val="1"/>
      <w:tblBorders>
        <w:top w:val="single" w:sz="8" w:space="0" w:color="8064A2"/>
        <w:bottom w:val="single" w:sz="8" w:space="0" w:color="8064A2"/>
      </w:tblBorders>
    </w:tblPr>
    <w:tblStylePr w:type="firstRow">
      <w:rPr>
        <w:rFonts w:ascii="Calisto MT" w:eastAsia="MS Gothic" w:hAnsi="Calisto M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semiHidden/>
    <w:unhideWhenUsed/>
    <w:locked/>
    <w:rsid w:val="00AF3343"/>
    <w:rPr>
      <w:color w:val="000000"/>
    </w:rPr>
    <w:tblPr>
      <w:tblStyleRowBandSize w:val="1"/>
      <w:tblStyleColBandSize w:val="1"/>
      <w:tblBorders>
        <w:top w:val="single" w:sz="8" w:space="0" w:color="4BACC6"/>
        <w:bottom w:val="single" w:sz="8" w:space="0" w:color="4BACC6"/>
      </w:tblBorders>
    </w:tblPr>
    <w:tblStylePr w:type="firstRow">
      <w:rPr>
        <w:rFonts w:ascii="Calisto MT" w:eastAsia="MS Gothic" w:hAnsi="Calisto M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2">
    <w:name w:val="Medium List 2"/>
    <w:basedOn w:val="TableNormal"/>
    <w:uiPriority w:val="66"/>
    <w:semiHidden/>
    <w:unhideWhenUsed/>
    <w:locked/>
    <w:rsid w:val="00AF3343"/>
    <w:rPr>
      <w:rFonts w:ascii="Cambria" w:eastAsia="MS Gothic"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locked/>
    <w:rsid w:val="00AF3343"/>
    <w:rPr>
      <w:rFonts w:ascii="Cambria" w:eastAsia="MS Gothic"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locked/>
    <w:rsid w:val="00AF3343"/>
    <w:rPr>
      <w:rFonts w:ascii="Cambria" w:eastAsia="MS Gothic"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locked/>
    <w:rsid w:val="00AF3343"/>
    <w:rPr>
      <w:rFonts w:ascii="Cambria" w:eastAsia="MS Gothic"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locked/>
    <w:rsid w:val="00AF3343"/>
    <w:rPr>
      <w:rFonts w:ascii="Cambria" w:eastAsia="MS Gothic"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locked/>
    <w:rsid w:val="00AF3343"/>
    <w:rPr>
      <w:rFonts w:ascii="Cambria" w:eastAsia="MS Gothic"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locked/>
    <w:rsid w:val="00AF3343"/>
    <w:rPr>
      <w:rFonts w:ascii="Cambria" w:eastAsia="MS Gothic"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locked/>
    <w:rsid w:val="00AF334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locked/>
    <w:rsid w:val="00AF334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locked/>
    <w:rsid w:val="00AF3343"/>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locked/>
    <w:rsid w:val="00AF334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locked/>
    <w:rsid w:val="00AF3343"/>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locked/>
    <w:rsid w:val="00AF3343"/>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locked/>
    <w:rsid w:val="00AF334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locked/>
    <w:rsid w:val="00AF33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locked/>
    <w:rsid w:val="00AF33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locked/>
    <w:rsid w:val="00AF33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locked/>
    <w:rsid w:val="00AF33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locked/>
    <w:rsid w:val="00AF33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locked/>
    <w:rsid w:val="00AF33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locked/>
    <w:rsid w:val="00AF33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AF334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cs="Times New Roman"/>
      <w:sz w:val="24"/>
      <w:szCs w:val="24"/>
    </w:rPr>
  </w:style>
  <w:style w:type="character" w:customStyle="1" w:styleId="MessageHeaderChar">
    <w:name w:val="Message Header Char"/>
    <w:link w:val="MessageHeader"/>
    <w:uiPriority w:val="99"/>
    <w:semiHidden/>
    <w:rsid w:val="00AF3343"/>
    <w:rPr>
      <w:rFonts w:ascii="Cambria" w:eastAsia="MS Gothic" w:hAnsi="Cambria" w:cs="Times New Roman"/>
      <w:sz w:val="24"/>
      <w:szCs w:val="24"/>
      <w:shd w:val="pct20" w:color="auto" w:fill="auto"/>
    </w:rPr>
  </w:style>
  <w:style w:type="paragraph" w:styleId="NormalIndent">
    <w:name w:val="Normal Indent"/>
    <w:basedOn w:val="Normal"/>
    <w:uiPriority w:val="99"/>
    <w:semiHidden/>
    <w:unhideWhenUsed/>
    <w:locked/>
    <w:rsid w:val="00AF3343"/>
    <w:pPr>
      <w:ind w:left="720"/>
    </w:pPr>
  </w:style>
  <w:style w:type="paragraph" w:styleId="NoteHeading">
    <w:name w:val="Note Heading"/>
    <w:basedOn w:val="Normal"/>
    <w:next w:val="Normal"/>
    <w:link w:val="NoteHeadingChar"/>
    <w:uiPriority w:val="99"/>
    <w:semiHidden/>
    <w:unhideWhenUsed/>
    <w:locked/>
    <w:rsid w:val="00AF3343"/>
  </w:style>
  <w:style w:type="character" w:customStyle="1" w:styleId="NoteHeadingChar">
    <w:name w:val="Note Heading Char"/>
    <w:link w:val="NoteHeading"/>
    <w:uiPriority w:val="99"/>
    <w:semiHidden/>
    <w:rsid w:val="00AF3343"/>
    <w:rPr>
      <w:rFonts w:ascii="Calisto MT" w:eastAsia="Times New Roman" w:hAnsi="Calisto MT" w:cs="Calibri"/>
      <w:sz w:val="22"/>
      <w:szCs w:val="22"/>
    </w:rPr>
  </w:style>
  <w:style w:type="character" w:styleId="PageNumber">
    <w:name w:val="page number"/>
    <w:basedOn w:val="DefaultParagraphFont"/>
    <w:uiPriority w:val="99"/>
    <w:semiHidden/>
    <w:unhideWhenUsed/>
    <w:locked/>
    <w:rsid w:val="00AF3343"/>
  </w:style>
  <w:style w:type="table" w:styleId="PlainTable1">
    <w:name w:val="Plain Table 1"/>
    <w:basedOn w:val="TableNormal"/>
    <w:uiPriority w:val="41"/>
    <w:locked/>
    <w:rsid w:val="00AF334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locked/>
    <w:rsid w:val="00AF334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locked/>
    <w:rsid w:val="00AF334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AF33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locked/>
    <w:rsid w:val="00AF3343"/>
    <w:tblPr>
      <w:tblStyleRowBandSize w:val="1"/>
      <w:tblStyleColBandSize w:val="1"/>
    </w:tblPr>
    <w:tblStylePr w:type="firstRow">
      <w:rPr>
        <w:rFonts w:ascii="Calisto MT" w:eastAsia="MS Gothic" w:hAnsi="Calisto MT" w:cs="Times New Roman"/>
        <w:i/>
        <w:iCs/>
        <w:sz w:val="26"/>
      </w:rPr>
      <w:tblPr/>
      <w:tcPr>
        <w:tcBorders>
          <w:bottom w:val="single" w:sz="4" w:space="0" w:color="7F7F7F"/>
        </w:tcBorders>
        <w:shd w:val="clear" w:color="auto" w:fill="FFFFFF"/>
      </w:tcPr>
    </w:tblStylePr>
    <w:tblStylePr w:type="lastRow">
      <w:rPr>
        <w:rFonts w:ascii="Calisto MT" w:eastAsia="MS Gothic" w:hAnsi="Calisto MT" w:cs="Times New Roman"/>
        <w:i/>
        <w:iCs/>
        <w:sz w:val="26"/>
      </w:rPr>
      <w:tblPr/>
      <w:tcPr>
        <w:tcBorders>
          <w:top w:val="single" w:sz="4" w:space="0" w:color="7F7F7F"/>
        </w:tcBorders>
        <w:shd w:val="clear" w:color="auto" w:fill="FFFFFF"/>
      </w:tcPr>
    </w:tblStylePr>
    <w:tblStylePr w:type="firstCol">
      <w:pPr>
        <w:jc w:val="right"/>
      </w:pPr>
      <w:rPr>
        <w:rFonts w:ascii="Calisto MT" w:eastAsia="MS Gothic" w:hAnsi="Calisto MT" w:cs="Times New Roman"/>
        <w:i/>
        <w:iCs/>
        <w:sz w:val="26"/>
      </w:rPr>
      <w:tblPr/>
      <w:tcPr>
        <w:tcBorders>
          <w:right w:val="single" w:sz="4" w:space="0" w:color="7F7F7F"/>
        </w:tcBorders>
        <w:shd w:val="clear" w:color="auto" w:fill="FFFFFF"/>
      </w:tcPr>
    </w:tblStylePr>
    <w:tblStylePr w:type="lastCol">
      <w:rPr>
        <w:rFonts w:ascii="Calisto MT" w:eastAsia="MS Gothic" w:hAnsi="Calisto M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locked/>
    <w:rsid w:val="00AF3343"/>
  </w:style>
  <w:style w:type="character" w:customStyle="1" w:styleId="SalutationChar">
    <w:name w:val="Salutation Char"/>
    <w:link w:val="Salutation"/>
    <w:uiPriority w:val="99"/>
    <w:semiHidden/>
    <w:rsid w:val="00AF3343"/>
    <w:rPr>
      <w:rFonts w:ascii="Calisto MT" w:eastAsia="Times New Roman" w:hAnsi="Calisto MT" w:cs="Calibri"/>
      <w:sz w:val="22"/>
      <w:szCs w:val="22"/>
    </w:rPr>
  </w:style>
  <w:style w:type="paragraph" w:styleId="Signature">
    <w:name w:val="Signature"/>
    <w:basedOn w:val="Normal"/>
    <w:link w:val="SignatureChar"/>
    <w:uiPriority w:val="99"/>
    <w:semiHidden/>
    <w:unhideWhenUsed/>
    <w:locked/>
    <w:rsid w:val="00AF3343"/>
    <w:pPr>
      <w:ind w:left="4320"/>
    </w:pPr>
  </w:style>
  <w:style w:type="character" w:customStyle="1" w:styleId="SignatureChar">
    <w:name w:val="Signature Char"/>
    <w:link w:val="Signature"/>
    <w:uiPriority w:val="99"/>
    <w:semiHidden/>
    <w:rsid w:val="00AF3343"/>
    <w:rPr>
      <w:rFonts w:ascii="Calisto MT" w:eastAsia="Times New Roman" w:hAnsi="Calisto MT" w:cs="Calibri"/>
      <w:sz w:val="22"/>
      <w:szCs w:val="22"/>
    </w:rPr>
  </w:style>
  <w:style w:type="table" w:styleId="Table3Deffects1">
    <w:name w:val="Table 3D effects 1"/>
    <w:basedOn w:val="TableNormal"/>
    <w:uiPriority w:val="99"/>
    <w:semiHidden/>
    <w:unhideWhenUsed/>
    <w:locked/>
    <w:rsid w:val="00AF3343"/>
    <w:pPr>
      <w:keepLines/>
      <w:spacing w:before="6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AF3343"/>
    <w:pPr>
      <w:keepLines/>
      <w:spacing w:before="6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AF3343"/>
    <w:pPr>
      <w:keepLines/>
      <w:spacing w:before="6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AF3343"/>
    <w:pPr>
      <w:keepLines/>
      <w:spacing w:before="6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AF3343"/>
    <w:pPr>
      <w:keepLines/>
      <w:spacing w:before="6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AF3343"/>
    <w:pPr>
      <w:keepLines/>
      <w:spacing w:before="6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AF3343"/>
    <w:pPr>
      <w:keepLines/>
      <w:spacing w:before="6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AF3343"/>
    <w:pPr>
      <w:keepLines/>
      <w:spacing w:before="6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AF3343"/>
    <w:pPr>
      <w:keepLines/>
      <w:spacing w:before="6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AF3343"/>
    <w:pPr>
      <w:keepLines/>
      <w:spacing w:before="6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AF3343"/>
    <w:pPr>
      <w:keepLines/>
      <w:spacing w:before="6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AF3343"/>
    <w:pPr>
      <w:keepLines/>
      <w:spacing w:before="6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AF3343"/>
    <w:pPr>
      <w:keepLines/>
      <w:spacing w:before="6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AF3343"/>
    <w:pPr>
      <w:keepLines/>
      <w:spacing w:before="6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AF3343"/>
    <w:pPr>
      <w:keepLines/>
      <w:spacing w:before="6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AF3343"/>
    <w:pPr>
      <w:keepLines/>
      <w:spacing w:before="6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AF3343"/>
    <w:pPr>
      <w:keepLines/>
      <w:spacing w:before="6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AF3343"/>
    <w:pPr>
      <w:keepLines/>
      <w:spacing w:before="6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AF3343"/>
    <w:pPr>
      <w:keepLines/>
      <w:spacing w:before="60" w:after="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AF3343"/>
    <w:pPr>
      <w:keepLines/>
      <w:spacing w:before="60"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AF3343"/>
    <w:pPr>
      <w:keepLines/>
      <w:spacing w:before="60"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AF3343"/>
    <w:pPr>
      <w:keepLines/>
      <w:spacing w:before="6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AF3343"/>
    <w:pPr>
      <w:keepLines/>
      <w:spacing w:before="6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AF3343"/>
    <w:pPr>
      <w:keepLines/>
      <w:spacing w:before="60"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AF3343"/>
    <w:pPr>
      <w:keepLines/>
      <w:spacing w:before="60"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locked/>
    <w:rsid w:val="00AF334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semiHidden/>
    <w:unhideWhenUsed/>
    <w:locked/>
    <w:rsid w:val="00AF3343"/>
    <w:pPr>
      <w:keepLines/>
      <w:spacing w:before="6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AF3343"/>
    <w:pPr>
      <w:keepLines/>
      <w:spacing w:before="6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AF3343"/>
    <w:pPr>
      <w:keepLines/>
      <w:spacing w:before="6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AF3343"/>
    <w:pPr>
      <w:keepLines/>
      <w:spacing w:before="6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AF3343"/>
    <w:pPr>
      <w:keepLines/>
      <w:spacing w:before="6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AF3343"/>
    <w:pPr>
      <w:keepLines/>
      <w:spacing w:before="6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AF3343"/>
    <w:pPr>
      <w:keepLines/>
      <w:spacing w:before="6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AF3343"/>
    <w:pPr>
      <w:keepLines/>
      <w:spacing w:before="6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AF3343"/>
    <w:pPr>
      <w:ind w:left="220" w:hanging="220"/>
    </w:pPr>
  </w:style>
  <w:style w:type="table" w:styleId="TableProfessional">
    <w:name w:val="Table Professional"/>
    <w:basedOn w:val="TableNormal"/>
    <w:uiPriority w:val="99"/>
    <w:semiHidden/>
    <w:unhideWhenUsed/>
    <w:locked/>
    <w:rsid w:val="00AF3343"/>
    <w:pPr>
      <w:keepLines/>
      <w:spacing w:before="6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AF3343"/>
    <w:pPr>
      <w:keepLines/>
      <w:spacing w:before="6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AF3343"/>
    <w:pPr>
      <w:keepLines/>
      <w:spacing w:before="6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AF3343"/>
    <w:pPr>
      <w:keepLines/>
      <w:spacing w:before="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AF3343"/>
    <w:pPr>
      <w:keepLines/>
      <w:spacing w:before="6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AF3343"/>
    <w:pPr>
      <w:keepLines/>
      <w:spacing w:before="6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AF3343"/>
    <w:pPr>
      <w:keepLines/>
      <w:spacing w:before="6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AF3343"/>
    <w:pPr>
      <w:keepLines/>
      <w:spacing w:before="6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AF3343"/>
    <w:pPr>
      <w:keepLines/>
      <w:spacing w:before="6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AF3343"/>
    <w:pPr>
      <w:keepLines/>
      <w:spacing w:before="6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locked/>
    <w:rsid w:val="00AF3343"/>
    <w:pPr>
      <w:spacing w:before="120"/>
    </w:pPr>
    <w:rPr>
      <w:rFonts w:ascii="Cambria" w:eastAsia="MS Gothic" w:hAnsi="Cambria" w:cs="Times New Roman"/>
      <w:b/>
      <w:bCs/>
      <w:sz w:val="24"/>
      <w:szCs w:val="24"/>
    </w:rPr>
  </w:style>
  <w:style w:type="paragraph" w:customStyle="1" w:styleId="objectiveheader">
    <w:name w:val="objective_header"/>
    <w:basedOn w:val="Preface"/>
    <w:autoRedefine/>
    <w:qFormat/>
    <w:rsid w:val="005A14BC"/>
    <w:pPr>
      <w:spacing w:before="180" w:after="60"/>
    </w:pPr>
    <w:rPr>
      <w:b/>
      <w:sz w:val="28"/>
    </w:rPr>
  </w:style>
  <w:style w:type="paragraph" w:customStyle="1" w:styleId="TOC1Figure">
    <w:name w:val="TOC 1 Figure"/>
    <w:basedOn w:val="TOC1"/>
    <w:qFormat/>
    <w:locked/>
    <w:rsid w:val="009B7010"/>
    <w:rPr>
      <w:b w:val="0"/>
    </w:rPr>
  </w:style>
  <w:style w:type="paragraph" w:customStyle="1" w:styleId="copyright">
    <w:name w:val="copyright"/>
    <w:basedOn w:val="Normal"/>
    <w:qFormat/>
    <w:rsid w:val="00B42ECA"/>
    <w:pPr>
      <w:spacing w:before="120" w:after="60"/>
      <w:contextualSpacing/>
    </w:pPr>
  </w:style>
  <w:style w:type="paragraph" w:customStyle="1" w:styleId="FrontpageSpace">
    <w:name w:val="FrontpageSpace"/>
    <w:basedOn w:val="Normal"/>
    <w:qFormat/>
    <w:locked/>
    <w:rsid w:val="00BE5065"/>
    <w:pPr>
      <w:spacing w:before="2800"/>
    </w:pPr>
  </w:style>
  <w:style w:type="paragraph" w:customStyle="1" w:styleId="MPAddress">
    <w:name w:val="MP Address"/>
    <w:basedOn w:val="copyright"/>
    <w:qFormat/>
    <w:rsid w:val="00724228"/>
    <w:pPr>
      <w:spacing w:before="360"/>
      <w:jc w:val="center"/>
    </w:pPr>
  </w:style>
  <w:style w:type="paragraph" w:customStyle="1" w:styleId="Result">
    <w:name w:val="Result"/>
    <w:basedOn w:val="NumberedList"/>
    <w:qFormat/>
    <w:locked/>
    <w:rsid w:val="004F17A6"/>
    <w:pPr>
      <w:numPr>
        <w:numId w:val="0"/>
      </w:numPr>
    </w:pPr>
  </w:style>
  <w:style w:type="paragraph" w:customStyle="1" w:styleId="Code">
    <w:name w:val="Code"/>
    <w:basedOn w:val="Normal"/>
    <w:link w:val="CodeChar"/>
    <w:qFormat/>
    <w:rsid w:val="00CA47DE"/>
    <w:pPr>
      <w:spacing w:after="0"/>
      <w:ind w:left="720"/>
    </w:pPr>
    <w:rPr>
      <w:rFonts w:ascii="Courier New" w:hAnsi="Courier New" w:cs="Courier New"/>
      <w:noProof/>
      <w:sz w:val="20"/>
      <w:szCs w:val="24"/>
    </w:rPr>
  </w:style>
  <w:style w:type="paragraph" w:customStyle="1" w:styleId="CodeHighlight">
    <w:name w:val="Code Highlight"/>
    <w:basedOn w:val="Code"/>
    <w:link w:val="CodeHighlightChar"/>
    <w:qFormat/>
    <w:rsid w:val="00521135"/>
    <w:rPr>
      <w:b/>
      <w:color w:val="FF0000"/>
    </w:rPr>
  </w:style>
  <w:style w:type="character" w:customStyle="1" w:styleId="CodeChar">
    <w:name w:val="Code Char"/>
    <w:basedOn w:val="DefaultParagraphFont"/>
    <w:link w:val="Code"/>
    <w:rsid w:val="00CA47DE"/>
    <w:rPr>
      <w:rFonts w:ascii="Courier New" w:eastAsia="Times New Roman" w:hAnsi="Courier New" w:cs="Courier New"/>
      <w:noProof/>
      <w:szCs w:val="24"/>
    </w:rPr>
  </w:style>
  <w:style w:type="character" w:customStyle="1" w:styleId="CodeHighlightChar">
    <w:name w:val="Code Highlight Char"/>
    <w:basedOn w:val="CodeChar"/>
    <w:link w:val="CodeHighlight"/>
    <w:rsid w:val="00521135"/>
    <w:rPr>
      <w:rFonts w:ascii="Courier New" w:eastAsia="Times New Roman" w:hAnsi="Courier New" w:cs="Courier New"/>
      <w:b/>
      <w:noProof/>
      <w:color w:val="FF0000"/>
      <w:szCs w:val="24"/>
    </w:rPr>
  </w:style>
  <w:style w:type="paragraph" w:customStyle="1" w:styleId="TrainerBoxHeading">
    <w:name w:val="Trainer Box Heading"/>
    <w:basedOn w:val="Normal"/>
    <w:link w:val="TrainerBoxHeadingChar"/>
    <w:autoRedefine/>
    <w:rsid w:val="004D210A"/>
    <w:rPr>
      <w:b/>
    </w:rPr>
  </w:style>
  <w:style w:type="character" w:customStyle="1" w:styleId="TrainerBoxHeadingChar">
    <w:name w:val="Trainer Box Heading Char"/>
    <w:basedOn w:val="DefaultParagraphFont"/>
    <w:link w:val="TrainerBoxHeading"/>
    <w:rsid w:val="004D210A"/>
    <w:rPr>
      <w:rFonts w:ascii="Times New Roman" w:eastAsia="Times New Roman" w:hAnsi="Times New Roman" w:cs="Calibri"/>
      <w:b/>
      <w:sz w:val="22"/>
      <w:szCs w:val="22"/>
    </w:rPr>
  </w:style>
  <w:style w:type="paragraph" w:customStyle="1" w:styleId="BulletListHierarchy">
    <w:name w:val="Bullet List Hierarchy"/>
    <w:link w:val="BulletListHierarchyChar"/>
    <w:qFormat/>
    <w:rsid w:val="00444A6C"/>
    <w:pPr>
      <w:numPr>
        <w:numId w:val="19"/>
      </w:numPr>
      <w:spacing w:before="120" w:after="120"/>
      <w:ind w:left="720"/>
    </w:pPr>
    <w:rPr>
      <w:rFonts w:ascii="Arial" w:eastAsia="Times New Roman" w:hAnsi="Arial" w:cs="Calibri"/>
      <w:sz w:val="22"/>
      <w:szCs w:val="22"/>
      <w14:textOutline w14:w="9525" w14:cap="rnd" w14:cmpd="sng" w14:algn="ctr">
        <w14:noFill/>
        <w14:prstDash w14:val="solid"/>
        <w14:bevel/>
      </w14:textOutline>
    </w:rPr>
  </w:style>
  <w:style w:type="character" w:customStyle="1" w:styleId="BulletListHierarchyChar">
    <w:name w:val="Bullet List Hierarchy Char"/>
    <w:basedOn w:val="ListParagraphChar"/>
    <w:link w:val="BulletListHierarchy"/>
    <w:rsid w:val="00444A6C"/>
    <w:rPr>
      <w:rFonts w:ascii="Arial" w:eastAsia="Times New Roman" w:hAnsi="Arial" w:cs="Calibri"/>
      <w:sz w:val="22"/>
      <w:szCs w:val="22"/>
      <w14:textOutline w14:w="9525" w14:cap="rnd" w14:cmpd="sng" w14:algn="ctr">
        <w14:noFill/>
        <w14:prstDash w14:val="solid"/>
        <w14:bevel/>
      </w14:textOutline>
    </w:rPr>
  </w:style>
  <w:style w:type="numbering" w:customStyle="1" w:styleId="Style3">
    <w:name w:val="Style3"/>
    <w:uiPriority w:val="99"/>
    <w:locked/>
    <w:rsid w:val="003C2033"/>
    <w:pPr>
      <w:numPr>
        <w:numId w:val="21"/>
      </w:numPr>
    </w:pPr>
  </w:style>
  <w:style w:type="table" w:customStyle="1" w:styleId="TableGridNoVerticalLines">
    <w:name w:val="Table Grid No Vertical Lines"/>
    <w:basedOn w:val="TableGrid"/>
    <w:uiPriority w:val="99"/>
    <w:rsid w:val="00EA3EE2"/>
    <w:tblP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Pr>
  </w:style>
  <w:style w:type="numbering" w:customStyle="1" w:styleId="NumberedListStartNew1">
    <w:name w:val="Numbered List Start New 1"/>
    <w:basedOn w:val="NoList"/>
    <w:rsid w:val="008163E1"/>
    <w:pPr>
      <w:numPr>
        <w:numId w:val="22"/>
      </w:numPr>
    </w:pPr>
  </w:style>
  <w:style w:type="character" w:customStyle="1" w:styleId="HighlightYellow">
    <w:name w:val="Highlight Yellow"/>
    <w:basedOn w:val="DefaultParagraphFont"/>
    <w:qFormat/>
    <w:rsid w:val="008B4E98"/>
    <w:rPr>
      <w:shd w:val="clear" w:color="auto" w:fill="FFFF00"/>
    </w:rPr>
  </w:style>
  <w:style w:type="character" w:customStyle="1" w:styleId="HighlightGreen">
    <w:name w:val="Highlight Green"/>
    <w:basedOn w:val="DefaultParagraphFont"/>
    <w:qFormat/>
    <w:rsid w:val="00001F64"/>
    <w:rPr>
      <w:shd w:val="clear" w:color="auto" w:fill="00FF00"/>
    </w:rPr>
  </w:style>
  <w:style w:type="paragraph" w:styleId="CommentText">
    <w:name w:val="annotation text"/>
    <w:basedOn w:val="Normal"/>
    <w:link w:val="CommentTextChar"/>
    <w:uiPriority w:val="99"/>
    <w:semiHidden/>
    <w:unhideWhenUsed/>
    <w:locked/>
    <w:rsid w:val="00CE3D4F"/>
    <w:rPr>
      <w:sz w:val="20"/>
      <w:szCs w:val="20"/>
    </w:rPr>
  </w:style>
  <w:style w:type="character" w:customStyle="1" w:styleId="CommentTextChar">
    <w:name w:val="Comment Text Char"/>
    <w:basedOn w:val="DefaultParagraphFont"/>
    <w:link w:val="CommentText"/>
    <w:uiPriority w:val="99"/>
    <w:semiHidden/>
    <w:rsid w:val="00CE3D4F"/>
    <w:rPr>
      <w:rFonts w:ascii="Arial" w:eastAsia="Times New Roman" w:hAnsi="Arial" w:cs="Calibri"/>
    </w:rPr>
  </w:style>
  <w:style w:type="paragraph" w:customStyle="1" w:styleId="NormalKeepwithNext">
    <w:name w:val="Normal Keep with Next"/>
    <w:basedOn w:val="Normal"/>
    <w:next w:val="Normal"/>
    <w:link w:val="NormalKeepwithNextChar"/>
    <w:qFormat/>
    <w:rsid w:val="00C34DBB"/>
    <w:pPr>
      <w:keepNext/>
    </w:pPr>
  </w:style>
  <w:style w:type="character" w:customStyle="1" w:styleId="NormalKeepwithNextChar">
    <w:name w:val="Normal Keep with Next Char"/>
    <w:basedOn w:val="DefaultParagraphFont"/>
    <w:link w:val="NormalKeepwithNext"/>
    <w:rsid w:val="00C34DBB"/>
    <w:rPr>
      <w:rFonts w:ascii="Arial" w:eastAsia="Times New Roman" w:hAnsi="Arial"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621">
      <w:bodyDiv w:val="1"/>
      <w:marLeft w:val="0"/>
      <w:marRight w:val="0"/>
      <w:marTop w:val="0"/>
      <w:marBottom w:val="0"/>
      <w:divBdr>
        <w:top w:val="none" w:sz="0" w:space="0" w:color="auto"/>
        <w:left w:val="none" w:sz="0" w:space="0" w:color="auto"/>
        <w:bottom w:val="none" w:sz="0" w:space="0" w:color="auto"/>
        <w:right w:val="none" w:sz="0" w:space="0" w:color="auto"/>
      </w:divBdr>
    </w:div>
    <w:div w:id="4016399">
      <w:bodyDiv w:val="1"/>
      <w:marLeft w:val="0"/>
      <w:marRight w:val="0"/>
      <w:marTop w:val="0"/>
      <w:marBottom w:val="0"/>
      <w:divBdr>
        <w:top w:val="none" w:sz="0" w:space="0" w:color="auto"/>
        <w:left w:val="none" w:sz="0" w:space="0" w:color="auto"/>
        <w:bottom w:val="none" w:sz="0" w:space="0" w:color="auto"/>
        <w:right w:val="none" w:sz="0" w:space="0" w:color="auto"/>
      </w:divBdr>
    </w:div>
    <w:div w:id="43718011">
      <w:bodyDiv w:val="1"/>
      <w:marLeft w:val="0"/>
      <w:marRight w:val="0"/>
      <w:marTop w:val="0"/>
      <w:marBottom w:val="0"/>
      <w:divBdr>
        <w:top w:val="none" w:sz="0" w:space="0" w:color="auto"/>
        <w:left w:val="none" w:sz="0" w:space="0" w:color="auto"/>
        <w:bottom w:val="none" w:sz="0" w:space="0" w:color="auto"/>
        <w:right w:val="none" w:sz="0" w:space="0" w:color="auto"/>
      </w:divBdr>
    </w:div>
    <w:div w:id="61489406">
      <w:bodyDiv w:val="1"/>
      <w:marLeft w:val="0"/>
      <w:marRight w:val="0"/>
      <w:marTop w:val="0"/>
      <w:marBottom w:val="0"/>
      <w:divBdr>
        <w:top w:val="none" w:sz="0" w:space="0" w:color="auto"/>
        <w:left w:val="none" w:sz="0" w:space="0" w:color="auto"/>
        <w:bottom w:val="none" w:sz="0" w:space="0" w:color="auto"/>
        <w:right w:val="none" w:sz="0" w:space="0" w:color="auto"/>
      </w:divBdr>
    </w:div>
    <w:div w:id="65612524">
      <w:bodyDiv w:val="1"/>
      <w:marLeft w:val="0"/>
      <w:marRight w:val="0"/>
      <w:marTop w:val="0"/>
      <w:marBottom w:val="0"/>
      <w:divBdr>
        <w:top w:val="none" w:sz="0" w:space="0" w:color="auto"/>
        <w:left w:val="none" w:sz="0" w:space="0" w:color="auto"/>
        <w:bottom w:val="none" w:sz="0" w:space="0" w:color="auto"/>
        <w:right w:val="none" w:sz="0" w:space="0" w:color="auto"/>
      </w:divBdr>
    </w:div>
    <w:div w:id="76369550">
      <w:bodyDiv w:val="1"/>
      <w:marLeft w:val="0"/>
      <w:marRight w:val="0"/>
      <w:marTop w:val="0"/>
      <w:marBottom w:val="0"/>
      <w:divBdr>
        <w:top w:val="none" w:sz="0" w:space="0" w:color="auto"/>
        <w:left w:val="none" w:sz="0" w:space="0" w:color="auto"/>
        <w:bottom w:val="none" w:sz="0" w:space="0" w:color="auto"/>
        <w:right w:val="none" w:sz="0" w:space="0" w:color="auto"/>
      </w:divBdr>
    </w:div>
    <w:div w:id="98332442">
      <w:bodyDiv w:val="1"/>
      <w:marLeft w:val="0"/>
      <w:marRight w:val="0"/>
      <w:marTop w:val="0"/>
      <w:marBottom w:val="0"/>
      <w:divBdr>
        <w:top w:val="none" w:sz="0" w:space="0" w:color="auto"/>
        <w:left w:val="none" w:sz="0" w:space="0" w:color="auto"/>
        <w:bottom w:val="none" w:sz="0" w:space="0" w:color="auto"/>
        <w:right w:val="none" w:sz="0" w:space="0" w:color="auto"/>
      </w:divBdr>
    </w:div>
    <w:div w:id="135266822">
      <w:bodyDiv w:val="1"/>
      <w:marLeft w:val="0"/>
      <w:marRight w:val="0"/>
      <w:marTop w:val="0"/>
      <w:marBottom w:val="0"/>
      <w:divBdr>
        <w:top w:val="none" w:sz="0" w:space="0" w:color="auto"/>
        <w:left w:val="none" w:sz="0" w:space="0" w:color="auto"/>
        <w:bottom w:val="none" w:sz="0" w:space="0" w:color="auto"/>
        <w:right w:val="none" w:sz="0" w:space="0" w:color="auto"/>
      </w:divBdr>
    </w:div>
    <w:div w:id="148712740">
      <w:bodyDiv w:val="1"/>
      <w:marLeft w:val="0"/>
      <w:marRight w:val="0"/>
      <w:marTop w:val="0"/>
      <w:marBottom w:val="0"/>
      <w:divBdr>
        <w:top w:val="none" w:sz="0" w:space="0" w:color="auto"/>
        <w:left w:val="none" w:sz="0" w:space="0" w:color="auto"/>
        <w:bottom w:val="none" w:sz="0" w:space="0" w:color="auto"/>
        <w:right w:val="none" w:sz="0" w:space="0" w:color="auto"/>
      </w:divBdr>
    </w:div>
    <w:div w:id="164521398">
      <w:bodyDiv w:val="1"/>
      <w:marLeft w:val="0"/>
      <w:marRight w:val="0"/>
      <w:marTop w:val="0"/>
      <w:marBottom w:val="0"/>
      <w:divBdr>
        <w:top w:val="none" w:sz="0" w:space="0" w:color="auto"/>
        <w:left w:val="none" w:sz="0" w:space="0" w:color="auto"/>
        <w:bottom w:val="none" w:sz="0" w:space="0" w:color="auto"/>
        <w:right w:val="none" w:sz="0" w:space="0" w:color="auto"/>
      </w:divBdr>
    </w:div>
    <w:div w:id="176117436">
      <w:bodyDiv w:val="1"/>
      <w:marLeft w:val="0"/>
      <w:marRight w:val="0"/>
      <w:marTop w:val="0"/>
      <w:marBottom w:val="0"/>
      <w:divBdr>
        <w:top w:val="none" w:sz="0" w:space="0" w:color="auto"/>
        <w:left w:val="none" w:sz="0" w:space="0" w:color="auto"/>
        <w:bottom w:val="none" w:sz="0" w:space="0" w:color="auto"/>
        <w:right w:val="none" w:sz="0" w:space="0" w:color="auto"/>
      </w:divBdr>
    </w:div>
    <w:div w:id="230045899">
      <w:bodyDiv w:val="1"/>
      <w:marLeft w:val="0"/>
      <w:marRight w:val="0"/>
      <w:marTop w:val="0"/>
      <w:marBottom w:val="0"/>
      <w:divBdr>
        <w:top w:val="none" w:sz="0" w:space="0" w:color="auto"/>
        <w:left w:val="none" w:sz="0" w:space="0" w:color="auto"/>
        <w:bottom w:val="none" w:sz="0" w:space="0" w:color="auto"/>
        <w:right w:val="none" w:sz="0" w:space="0" w:color="auto"/>
      </w:divBdr>
    </w:div>
    <w:div w:id="2503618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803">
          <w:marLeft w:val="0"/>
          <w:marRight w:val="0"/>
          <w:marTop w:val="0"/>
          <w:marBottom w:val="0"/>
          <w:divBdr>
            <w:top w:val="none" w:sz="0" w:space="0" w:color="auto"/>
            <w:left w:val="none" w:sz="0" w:space="0" w:color="auto"/>
            <w:bottom w:val="none" w:sz="0" w:space="0" w:color="auto"/>
            <w:right w:val="none" w:sz="0" w:space="0" w:color="auto"/>
          </w:divBdr>
          <w:divsChild>
            <w:div w:id="6044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052">
      <w:bodyDiv w:val="1"/>
      <w:marLeft w:val="0"/>
      <w:marRight w:val="0"/>
      <w:marTop w:val="0"/>
      <w:marBottom w:val="0"/>
      <w:divBdr>
        <w:top w:val="none" w:sz="0" w:space="0" w:color="auto"/>
        <w:left w:val="none" w:sz="0" w:space="0" w:color="auto"/>
        <w:bottom w:val="none" w:sz="0" w:space="0" w:color="auto"/>
        <w:right w:val="none" w:sz="0" w:space="0" w:color="auto"/>
      </w:divBdr>
    </w:div>
    <w:div w:id="288897715">
      <w:bodyDiv w:val="1"/>
      <w:marLeft w:val="0"/>
      <w:marRight w:val="0"/>
      <w:marTop w:val="0"/>
      <w:marBottom w:val="0"/>
      <w:divBdr>
        <w:top w:val="none" w:sz="0" w:space="0" w:color="auto"/>
        <w:left w:val="none" w:sz="0" w:space="0" w:color="auto"/>
        <w:bottom w:val="none" w:sz="0" w:space="0" w:color="auto"/>
        <w:right w:val="none" w:sz="0" w:space="0" w:color="auto"/>
      </w:divBdr>
    </w:div>
    <w:div w:id="323628067">
      <w:bodyDiv w:val="1"/>
      <w:marLeft w:val="0"/>
      <w:marRight w:val="0"/>
      <w:marTop w:val="0"/>
      <w:marBottom w:val="0"/>
      <w:divBdr>
        <w:top w:val="none" w:sz="0" w:space="0" w:color="auto"/>
        <w:left w:val="none" w:sz="0" w:space="0" w:color="auto"/>
        <w:bottom w:val="none" w:sz="0" w:space="0" w:color="auto"/>
        <w:right w:val="none" w:sz="0" w:space="0" w:color="auto"/>
      </w:divBdr>
    </w:div>
    <w:div w:id="329990169">
      <w:bodyDiv w:val="1"/>
      <w:marLeft w:val="0"/>
      <w:marRight w:val="0"/>
      <w:marTop w:val="0"/>
      <w:marBottom w:val="0"/>
      <w:divBdr>
        <w:top w:val="none" w:sz="0" w:space="0" w:color="auto"/>
        <w:left w:val="none" w:sz="0" w:space="0" w:color="auto"/>
        <w:bottom w:val="none" w:sz="0" w:space="0" w:color="auto"/>
        <w:right w:val="none" w:sz="0" w:space="0" w:color="auto"/>
      </w:divBdr>
    </w:div>
    <w:div w:id="348333109">
      <w:bodyDiv w:val="1"/>
      <w:marLeft w:val="0"/>
      <w:marRight w:val="0"/>
      <w:marTop w:val="0"/>
      <w:marBottom w:val="0"/>
      <w:divBdr>
        <w:top w:val="none" w:sz="0" w:space="0" w:color="auto"/>
        <w:left w:val="none" w:sz="0" w:space="0" w:color="auto"/>
        <w:bottom w:val="none" w:sz="0" w:space="0" w:color="auto"/>
        <w:right w:val="none" w:sz="0" w:space="0" w:color="auto"/>
      </w:divBdr>
    </w:div>
    <w:div w:id="348482654">
      <w:bodyDiv w:val="1"/>
      <w:marLeft w:val="0"/>
      <w:marRight w:val="0"/>
      <w:marTop w:val="0"/>
      <w:marBottom w:val="0"/>
      <w:divBdr>
        <w:top w:val="none" w:sz="0" w:space="0" w:color="auto"/>
        <w:left w:val="none" w:sz="0" w:space="0" w:color="auto"/>
        <w:bottom w:val="none" w:sz="0" w:space="0" w:color="auto"/>
        <w:right w:val="none" w:sz="0" w:space="0" w:color="auto"/>
      </w:divBdr>
    </w:div>
    <w:div w:id="355236808">
      <w:bodyDiv w:val="1"/>
      <w:marLeft w:val="0"/>
      <w:marRight w:val="0"/>
      <w:marTop w:val="0"/>
      <w:marBottom w:val="0"/>
      <w:divBdr>
        <w:top w:val="none" w:sz="0" w:space="0" w:color="auto"/>
        <w:left w:val="none" w:sz="0" w:space="0" w:color="auto"/>
        <w:bottom w:val="none" w:sz="0" w:space="0" w:color="auto"/>
        <w:right w:val="none" w:sz="0" w:space="0" w:color="auto"/>
      </w:divBdr>
    </w:div>
    <w:div w:id="398403933">
      <w:bodyDiv w:val="1"/>
      <w:marLeft w:val="0"/>
      <w:marRight w:val="0"/>
      <w:marTop w:val="0"/>
      <w:marBottom w:val="0"/>
      <w:divBdr>
        <w:top w:val="none" w:sz="0" w:space="0" w:color="auto"/>
        <w:left w:val="none" w:sz="0" w:space="0" w:color="auto"/>
        <w:bottom w:val="none" w:sz="0" w:space="0" w:color="auto"/>
        <w:right w:val="none" w:sz="0" w:space="0" w:color="auto"/>
      </w:divBdr>
    </w:div>
    <w:div w:id="424881669">
      <w:bodyDiv w:val="1"/>
      <w:marLeft w:val="0"/>
      <w:marRight w:val="0"/>
      <w:marTop w:val="0"/>
      <w:marBottom w:val="0"/>
      <w:divBdr>
        <w:top w:val="none" w:sz="0" w:space="0" w:color="auto"/>
        <w:left w:val="none" w:sz="0" w:space="0" w:color="auto"/>
        <w:bottom w:val="none" w:sz="0" w:space="0" w:color="auto"/>
        <w:right w:val="none" w:sz="0" w:space="0" w:color="auto"/>
      </w:divBdr>
    </w:div>
    <w:div w:id="460609354">
      <w:bodyDiv w:val="1"/>
      <w:marLeft w:val="0"/>
      <w:marRight w:val="0"/>
      <w:marTop w:val="0"/>
      <w:marBottom w:val="0"/>
      <w:divBdr>
        <w:top w:val="none" w:sz="0" w:space="0" w:color="auto"/>
        <w:left w:val="none" w:sz="0" w:space="0" w:color="auto"/>
        <w:bottom w:val="none" w:sz="0" w:space="0" w:color="auto"/>
        <w:right w:val="none" w:sz="0" w:space="0" w:color="auto"/>
      </w:divBdr>
    </w:div>
    <w:div w:id="461077938">
      <w:bodyDiv w:val="1"/>
      <w:marLeft w:val="0"/>
      <w:marRight w:val="0"/>
      <w:marTop w:val="0"/>
      <w:marBottom w:val="0"/>
      <w:divBdr>
        <w:top w:val="none" w:sz="0" w:space="0" w:color="auto"/>
        <w:left w:val="none" w:sz="0" w:space="0" w:color="auto"/>
        <w:bottom w:val="none" w:sz="0" w:space="0" w:color="auto"/>
        <w:right w:val="none" w:sz="0" w:space="0" w:color="auto"/>
      </w:divBdr>
    </w:div>
    <w:div w:id="502934839">
      <w:bodyDiv w:val="1"/>
      <w:marLeft w:val="0"/>
      <w:marRight w:val="0"/>
      <w:marTop w:val="0"/>
      <w:marBottom w:val="0"/>
      <w:divBdr>
        <w:top w:val="none" w:sz="0" w:space="0" w:color="auto"/>
        <w:left w:val="none" w:sz="0" w:space="0" w:color="auto"/>
        <w:bottom w:val="none" w:sz="0" w:space="0" w:color="auto"/>
        <w:right w:val="none" w:sz="0" w:space="0" w:color="auto"/>
      </w:divBdr>
    </w:div>
    <w:div w:id="526598362">
      <w:bodyDiv w:val="1"/>
      <w:marLeft w:val="0"/>
      <w:marRight w:val="0"/>
      <w:marTop w:val="0"/>
      <w:marBottom w:val="0"/>
      <w:divBdr>
        <w:top w:val="none" w:sz="0" w:space="0" w:color="auto"/>
        <w:left w:val="none" w:sz="0" w:space="0" w:color="auto"/>
        <w:bottom w:val="none" w:sz="0" w:space="0" w:color="auto"/>
        <w:right w:val="none" w:sz="0" w:space="0" w:color="auto"/>
      </w:divBdr>
    </w:div>
    <w:div w:id="547913504">
      <w:bodyDiv w:val="1"/>
      <w:marLeft w:val="0"/>
      <w:marRight w:val="0"/>
      <w:marTop w:val="0"/>
      <w:marBottom w:val="0"/>
      <w:divBdr>
        <w:top w:val="none" w:sz="0" w:space="0" w:color="auto"/>
        <w:left w:val="none" w:sz="0" w:space="0" w:color="auto"/>
        <w:bottom w:val="none" w:sz="0" w:space="0" w:color="auto"/>
        <w:right w:val="none" w:sz="0" w:space="0" w:color="auto"/>
      </w:divBdr>
    </w:div>
    <w:div w:id="560793022">
      <w:bodyDiv w:val="1"/>
      <w:marLeft w:val="0"/>
      <w:marRight w:val="0"/>
      <w:marTop w:val="0"/>
      <w:marBottom w:val="0"/>
      <w:divBdr>
        <w:top w:val="none" w:sz="0" w:space="0" w:color="auto"/>
        <w:left w:val="none" w:sz="0" w:space="0" w:color="auto"/>
        <w:bottom w:val="none" w:sz="0" w:space="0" w:color="auto"/>
        <w:right w:val="none" w:sz="0" w:space="0" w:color="auto"/>
      </w:divBdr>
    </w:div>
    <w:div w:id="563836569">
      <w:bodyDiv w:val="1"/>
      <w:marLeft w:val="0"/>
      <w:marRight w:val="0"/>
      <w:marTop w:val="0"/>
      <w:marBottom w:val="0"/>
      <w:divBdr>
        <w:top w:val="none" w:sz="0" w:space="0" w:color="auto"/>
        <w:left w:val="none" w:sz="0" w:space="0" w:color="auto"/>
        <w:bottom w:val="none" w:sz="0" w:space="0" w:color="auto"/>
        <w:right w:val="none" w:sz="0" w:space="0" w:color="auto"/>
      </w:divBdr>
      <w:divsChild>
        <w:div w:id="755130105">
          <w:marLeft w:val="0"/>
          <w:marRight w:val="0"/>
          <w:marTop w:val="0"/>
          <w:marBottom w:val="0"/>
          <w:divBdr>
            <w:top w:val="none" w:sz="0" w:space="0" w:color="auto"/>
            <w:left w:val="none" w:sz="0" w:space="0" w:color="auto"/>
            <w:bottom w:val="none" w:sz="0" w:space="0" w:color="auto"/>
            <w:right w:val="none" w:sz="0" w:space="0" w:color="auto"/>
          </w:divBdr>
          <w:divsChild>
            <w:div w:id="12364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1309">
      <w:bodyDiv w:val="1"/>
      <w:marLeft w:val="0"/>
      <w:marRight w:val="0"/>
      <w:marTop w:val="0"/>
      <w:marBottom w:val="0"/>
      <w:divBdr>
        <w:top w:val="none" w:sz="0" w:space="0" w:color="auto"/>
        <w:left w:val="none" w:sz="0" w:space="0" w:color="auto"/>
        <w:bottom w:val="none" w:sz="0" w:space="0" w:color="auto"/>
        <w:right w:val="none" w:sz="0" w:space="0" w:color="auto"/>
      </w:divBdr>
    </w:div>
    <w:div w:id="578056419">
      <w:bodyDiv w:val="1"/>
      <w:marLeft w:val="0"/>
      <w:marRight w:val="0"/>
      <w:marTop w:val="0"/>
      <w:marBottom w:val="0"/>
      <w:divBdr>
        <w:top w:val="none" w:sz="0" w:space="0" w:color="auto"/>
        <w:left w:val="none" w:sz="0" w:space="0" w:color="auto"/>
        <w:bottom w:val="none" w:sz="0" w:space="0" w:color="auto"/>
        <w:right w:val="none" w:sz="0" w:space="0" w:color="auto"/>
      </w:divBdr>
    </w:div>
    <w:div w:id="592593672">
      <w:bodyDiv w:val="1"/>
      <w:marLeft w:val="0"/>
      <w:marRight w:val="0"/>
      <w:marTop w:val="0"/>
      <w:marBottom w:val="0"/>
      <w:divBdr>
        <w:top w:val="none" w:sz="0" w:space="0" w:color="auto"/>
        <w:left w:val="none" w:sz="0" w:space="0" w:color="auto"/>
        <w:bottom w:val="none" w:sz="0" w:space="0" w:color="auto"/>
        <w:right w:val="none" w:sz="0" w:space="0" w:color="auto"/>
      </w:divBdr>
    </w:div>
    <w:div w:id="596596557">
      <w:bodyDiv w:val="1"/>
      <w:marLeft w:val="0"/>
      <w:marRight w:val="0"/>
      <w:marTop w:val="0"/>
      <w:marBottom w:val="0"/>
      <w:divBdr>
        <w:top w:val="none" w:sz="0" w:space="0" w:color="auto"/>
        <w:left w:val="none" w:sz="0" w:space="0" w:color="auto"/>
        <w:bottom w:val="none" w:sz="0" w:space="0" w:color="auto"/>
        <w:right w:val="none" w:sz="0" w:space="0" w:color="auto"/>
      </w:divBdr>
    </w:div>
    <w:div w:id="622344212">
      <w:bodyDiv w:val="1"/>
      <w:marLeft w:val="0"/>
      <w:marRight w:val="0"/>
      <w:marTop w:val="0"/>
      <w:marBottom w:val="0"/>
      <w:divBdr>
        <w:top w:val="none" w:sz="0" w:space="0" w:color="auto"/>
        <w:left w:val="none" w:sz="0" w:space="0" w:color="auto"/>
        <w:bottom w:val="none" w:sz="0" w:space="0" w:color="auto"/>
        <w:right w:val="none" w:sz="0" w:space="0" w:color="auto"/>
      </w:divBdr>
    </w:div>
    <w:div w:id="631449945">
      <w:bodyDiv w:val="1"/>
      <w:marLeft w:val="0"/>
      <w:marRight w:val="0"/>
      <w:marTop w:val="0"/>
      <w:marBottom w:val="0"/>
      <w:divBdr>
        <w:top w:val="none" w:sz="0" w:space="0" w:color="auto"/>
        <w:left w:val="none" w:sz="0" w:space="0" w:color="auto"/>
        <w:bottom w:val="none" w:sz="0" w:space="0" w:color="auto"/>
        <w:right w:val="none" w:sz="0" w:space="0" w:color="auto"/>
      </w:divBdr>
    </w:div>
    <w:div w:id="653263855">
      <w:bodyDiv w:val="1"/>
      <w:marLeft w:val="0"/>
      <w:marRight w:val="0"/>
      <w:marTop w:val="0"/>
      <w:marBottom w:val="0"/>
      <w:divBdr>
        <w:top w:val="none" w:sz="0" w:space="0" w:color="auto"/>
        <w:left w:val="none" w:sz="0" w:space="0" w:color="auto"/>
        <w:bottom w:val="none" w:sz="0" w:space="0" w:color="auto"/>
        <w:right w:val="none" w:sz="0" w:space="0" w:color="auto"/>
      </w:divBdr>
    </w:div>
    <w:div w:id="655651946">
      <w:bodyDiv w:val="1"/>
      <w:marLeft w:val="0"/>
      <w:marRight w:val="0"/>
      <w:marTop w:val="0"/>
      <w:marBottom w:val="0"/>
      <w:divBdr>
        <w:top w:val="none" w:sz="0" w:space="0" w:color="auto"/>
        <w:left w:val="none" w:sz="0" w:space="0" w:color="auto"/>
        <w:bottom w:val="none" w:sz="0" w:space="0" w:color="auto"/>
        <w:right w:val="none" w:sz="0" w:space="0" w:color="auto"/>
      </w:divBdr>
    </w:div>
    <w:div w:id="668799029">
      <w:bodyDiv w:val="1"/>
      <w:marLeft w:val="0"/>
      <w:marRight w:val="0"/>
      <w:marTop w:val="0"/>
      <w:marBottom w:val="0"/>
      <w:divBdr>
        <w:top w:val="none" w:sz="0" w:space="0" w:color="auto"/>
        <w:left w:val="none" w:sz="0" w:space="0" w:color="auto"/>
        <w:bottom w:val="none" w:sz="0" w:space="0" w:color="auto"/>
        <w:right w:val="none" w:sz="0" w:space="0" w:color="auto"/>
      </w:divBdr>
    </w:div>
    <w:div w:id="749811024">
      <w:bodyDiv w:val="1"/>
      <w:marLeft w:val="0"/>
      <w:marRight w:val="0"/>
      <w:marTop w:val="0"/>
      <w:marBottom w:val="0"/>
      <w:divBdr>
        <w:top w:val="none" w:sz="0" w:space="0" w:color="auto"/>
        <w:left w:val="none" w:sz="0" w:space="0" w:color="auto"/>
        <w:bottom w:val="none" w:sz="0" w:space="0" w:color="auto"/>
        <w:right w:val="none" w:sz="0" w:space="0" w:color="auto"/>
      </w:divBdr>
    </w:div>
    <w:div w:id="752513322">
      <w:bodyDiv w:val="1"/>
      <w:marLeft w:val="0"/>
      <w:marRight w:val="0"/>
      <w:marTop w:val="0"/>
      <w:marBottom w:val="0"/>
      <w:divBdr>
        <w:top w:val="none" w:sz="0" w:space="0" w:color="auto"/>
        <w:left w:val="none" w:sz="0" w:space="0" w:color="auto"/>
        <w:bottom w:val="none" w:sz="0" w:space="0" w:color="auto"/>
        <w:right w:val="none" w:sz="0" w:space="0" w:color="auto"/>
      </w:divBdr>
    </w:div>
    <w:div w:id="779952274">
      <w:bodyDiv w:val="1"/>
      <w:marLeft w:val="0"/>
      <w:marRight w:val="0"/>
      <w:marTop w:val="0"/>
      <w:marBottom w:val="0"/>
      <w:divBdr>
        <w:top w:val="none" w:sz="0" w:space="0" w:color="auto"/>
        <w:left w:val="none" w:sz="0" w:space="0" w:color="auto"/>
        <w:bottom w:val="none" w:sz="0" w:space="0" w:color="auto"/>
        <w:right w:val="none" w:sz="0" w:space="0" w:color="auto"/>
      </w:divBdr>
      <w:divsChild>
        <w:div w:id="1145657887">
          <w:marLeft w:val="0"/>
          <w:marRight w:val="0"/>
          <w:marTop w:val="0"/>
          <w:marBottom w:val="0"/>
          <w:divBdr>
            <w:top w:val="none" w:sz="0" w:space="0" w:color="auto"/>
            <w:left w:val="none" w:sz="0" w:space="0" w:color="auto"/>
            <w:bottom w:val="none" w:sz="0" w:space="0" w:color="auto"/>
            <w:right w:val="none" w:sz="0" w:space="0" w:color="auto"/>
          </w:divBdr>
          <w:divsChild>
            <w:div w:id="98262224">
              <w:marLeft w:val="0"/>
              <w:marRight w:val="0"/>
              <w:marTop w:val="0"/>
              <w:marBottom w:val="0"/>
              <w:divBdr>
                <w:top w:val="none" w:sz="0" w:space="0" w:color="auto"/>
                <w:left w:val="none" w:sz="0" w:space="0" w:color="auto"/>
                <w:bottom w:val="none" w:sz="0" w:space="0" w:color="auto"/>
                <w:right w:val="none" w:sz="0" w:space="0" w:color="auto"/>
              </w:divBdr>
            </w:div>
          </w:divsChild>
        </w:div>
        <w:div w:id="1152988423">
          <w:marLeft w:val="0"/>
          <w:marRight w:val="0"/>
          <w:marTop w:val="0"/>
          <w:marBottom w:val="0"/>
          <w:divBdr>
            <w:top w:val="none" w:sz="0" w:space="0" w:color="auto"/>
            <w:left w:val="none" w:sz="0" w:space="0" w:color="auto"/>
            <w:bottom w:val="none" w:sz="0" w:space="0" w:color="auto"/>
            <w:right w:val="none" w:sz="0" w:space="0" w:color="auto"/>
          </w:divBdr>
          <w:divsChild>
            <w:div w:id="1993630278">
              <w:marLeft w:val="0"/>
              <w:marRight w:val="0"/>
              <w:marTop w:val="0"/>
              <w:marBottom w:val="0"/>
              <w:divBdr>
                <w:top w:val="none" w:sz="0" w:space="0" w:color="auto"/>
                <w:left w:val="none" w:sz="0" w:space="0" w:color="auto"/>
                <w:bottom w:val="none" w:sz="0" w:space="0" w:color="auto"/>
                <w:right w:val="none" w:sz="0" w:space="0" w:color="auto"/>
              </w:divBdr>
            </w:div>
          </w:divsChild>
        </w:div>
        <w:div w:id="1343511663">
          <w:marLeft w:val="0"/>
          <w:marRight w:val="0"/>
          <w:marTop w:val="0"/>
          <w:marBottom w:val="0"/>
          <w:divBdr>
            <w:top w:val="none" w:sz="0" w:space="0" w:color="auto"/>
            <w:left w:val="none" w:sz="0" w:space="0" w:color="auto"/>
            <w:bottom w:val="none" w:sz="0" w:space="0" w:color="auto"/>
            <w:right w:val="none" w:sz="0" w:space="0" w:color="auto"/>
          </w:divBdr>
          <w:divsChild>
            <w:div w:id="1561987004">
              <w:marLeft w:val="0"/>
              <w:marRight w:val="0"/>
              <w:marTop w:val="0"/>
              <w:marBottom w:val="0"/>
              <w:divBdr>
                <w:top w:val="none" w:sz="0" w:space="0" w:color="auto"/>
                <w:left w:val="none" w:sz="0" w:space="0" w:color="auto"/>
                <w:bottom w:val="none" w:sz="0" w:space="0" w:color="auto"/>
                <w:right w:val="none" w:sz="0" w:space="0" w:color="auto"/>
              </w:divBdr>
            </w:div>
          </w:divsChild>
        </w:div>
        <w:div w:id="1691685968">
          <w:marLeft w:val="0"/>
          <w:marRight w:val="0"/>
          <w:marTop w:val="0"/>
          <w:marBottom w:val="0"/>
          <w:divBdr>
            <w:top w:val="none" w:sz="0" w:space="0" w:color="auto"/>
            <w:left w:val="none" w:sz="0" w:space="0" w:color="auto"/>
            <w:bottom w:val="none" w:sz="0" w:space="0" w:color="auto"/>
            <w:right w:val="none" w:sz="0" w:space="0" w:color="auto"/>
          </w:divBdr>
          <w:divsChild>
            <w:div w:id="797987641">
              <w:marLeft w:val="0"/>
              <w:marRight w:val="0"/>
              <w:marTop w:val="0"/>
              <w:marBottom w:val="0"/>
              <w:divBdr>
                <w:top w:val="none" w:sz="0" w:space="0" w:color="auto"/>
                <w:left w:val="none" w:sz="0" w:space="0" w:color="auto"/>
                <w:bottom w:val="none" w:sz="0" w:space="0" w:color="auto"/>
                <w:right w:val="none" w:sz="0" w:space="0" w:color="auto"/>
              </w:divBdr>
            </w:div>
          </w:divsChild>
        </w:div>
        <w:div w:id="1897424306">
          <w:marLeft w:val="0"/>
          <w:marRight w:val="0"/>
          <w:marTop w:val="0"/>
          <w:marBottom w:val="0"/>
          <w:divBdr>
            <w:top w:val="none" w:sz="0" w:space="0" w:color="auto"/>
            <w:left w:val="none" w:sz="0" w:space="0" w:color="auto"/>
            <w:bottom w:val="none" w:sz="0" w:space="0" w:color="auto"/>
            <w:right w:val="none" w:sz="0" w:space="0" w:color="auto"/>
          </w:divBdr>
          <w:divsChild>
            <w:div w:id="1030229119">
              <w:marLeft w:val="0"/>
              <w:marRight w:val="0"/>
              <w:marTop w:val="0"/>
              <w:marBottom w:val="0"/>
              <w:divBdr>
                <w:top w:val="none" w:sz="0" w:space="0" w:color="auto"/>
                <w:left w:val="none" w:sz="0" w:space="0" w:color="auto"/>
                <w:bottom w:val="none" w:sz="0" w:space="0" w:color="auto"/>
                <w:right w:val="none" w:sz="0" w:space="0" w:color="auto"/>
              </w:divBdr>
            </w:div>
          </w:divsChild>
        </w:div>
        <w:div w:id="2088648716">
          <w:marLeft w:val="0"/>
          <w:marRight w:val="0"/>
          <w:marTop w:val="0"/>
          <w:marBottom w:val="0"/>
          <w:divBdr>
            <w:top w:val="none" w:sz="0" w:space="0" w:color="auto"/>
            <w:left w:val="none" w:sz="0" w:space="0" w:color="auto"/>
            <w:bottom w:val="none" w:sz="0" w:space="0" w:color="auto"/>
            <w:right w:val="none" w:sz="0" w:space="0" w:color="auto"/>
          </w:divBdr>
        </w:div>
      </w:divsChild>
    </w:div>
    <w:div w:id="784076989">
      <w:bodyDiv w:val="1"/>
      <w:marLeft w:val="0"/>
      <w:marRight w:val="0"/>
      <w:marTop w:val="0"/>
      <w:marBottom w:val="0"/>
      <w:divBdr>
        <w:top w:val="none" w:sz="0" w:space="0" w:color="auto"/>
        <w:left w:val="none" w:sz="0" w:space="0" w:color="auto"/>
        <w:bottom w:val="none" w:sz="0" w:space="0" w:color="auto"/>
        <w:right w:val="none" w:sz="0" w:space="0" w:color="auto"/>
      </w:divBdr>
    </w:div>
    <w:div w:id="794910422">
      <w:bodyDiv w:val="1"/>
      <w:marLeft w:val="0"/>
      <w:marRight w:val="0"/>
      <w:marTop w:val="0"/>
      <w:marBottom w:val="0"/>
      <w:divBdr>
        <w:top w:val="none" w:sz="0" w:space="0" w:color="auto"/>
        <w:left w:val="none" w:sz="0" w:space="0" w:color="auto"/>
        <w:bottom w:val="none" w:sz="0" w:space="0" w:color="auto"/>
        <w:right w:val="none" w:sz="0" w:space="0" w:color="auto"/>
      </w:divBdr>
    </w:div>
    <w:div w:id="808400909">
      <w:bodyDiv w:val="1"/>
      <w:marLeft w:val="0"/>
      <w:marRight w:val="0"/>
      <w:marTop w:val="0"/>
      <w:marBottom w:val="0"/>
      <w:divBdr>
        <w:top w:val="none" w:sz="0" w:space="0" w:color="auto"/>
        <w:left w:val="none" w:sz="0" w:space="0" w:color="auto"/>
        <w:bottom w:val="none" w:sz="0" w:space="0" w:color="auto"/>
        <w:right w:val="none" w:sz="0" w:space="0" w:color="auto"/>
      </w:divBdr>
    </w:div>
    <w:div w:id="826169191">
      <w:bodyDiv w:val="1"/>
      <w:marLeft w:val="0"/>
      <w:marRight w:val="0"/>
      <w:marTop w:val="0"/>
      <w:marBottom w:val="0"/>
      <w:divBdr>
        <w:top w:val="none" w:sz="0" w:space="0" w:color="auto"/>
        <w:left w:val="none" w:sz="0" w:space="0" w:color="auto"/>
        <w:bottom w:val="none" w:sz="0" w:space="0" w:color="auto"/>
        <w:right w:val="none" w:sz="0" w:space="0" w:color="auto"/>
      </w:divBdr>
    </w:div>
    <w:div w:id="862330342">
      <w:bodyDiv w:val="1"/>
      <w:marLeft w:val="0"/>
      <w:marRight w:val="0"/>
      <w:marTop w:val="0"/>
      <w:marBottom w:val="0"/>
      <w:divBdr>
        <w:top w:val="none" w:sz="0" w:space="0" w:color="auto"/>
        <w:left w:val="none" w:sz="0" w:space="0" w:color="auto"/>
        <w:bottom w:val="none" w:sz="0" w:space="0" w:color="auto"/>
        <w:right w:val="none" w:sz="0" w:space="0" w:color="auto"/>
      </w:divBdr>
    </w:div>
    <w:div w:id="877087845">
      <w:bodyDiv w:val="1"/>
      <w:marLeft w:val="0"/>
      <w:marRight w:val="0"/>
      <w:marTop w:val="0"/>
      <w:marBottom w:val="0"/>
      <w:divBdr>
        <w:top w:val="none" w:sz="0" w:space="0" w:color="auto"/>
        <w:left w:val="none" w:sz="0" w:space="0" w:color="auto"/>
        <w:bottom w:val="none" w:sz="0" w:space="0" w:color="auto"/>
        <w:right w:val="none" w:sz="0" w:space="0" w:color="auto"/>
      </w:divBdr>
    </w:div>
    <w:div w:id="892349494">
      <w:bodyDiv w:val="1"/>
      <w:marLeft w:val="0"/>
      <w:marRight w:val="0"/>
      <w:marTop w:val="0"/>
      <w:marBottom w:val="0"/>
      <w:divBdr>
        <w:top w:val="none" w:sz="0" w:space="0" w:color="auto"/>
        <w:left w:val="none" w:sz="0" w:space="0" w:color="auto"/>
        <w:bottom w:val="none" w:sz="0" w:space="0" w:color="auto"/>
        <w:right w:val="none" w:sz="0" w:space="0" w:color="auto"/>
      </w:divBdr>
      <w:divsChild>
        <w:div w:id="1354305692">
          <w:marLeft w:val="0"/>
          <w:marRight w:val="0"/>
          <w:marTop w:val="0"/>
          <w:marBottom w:val="0"/>
          <w:divBdr>
            <w:top w:val="none" w:sz="0" w:space="0" w:color="auto"/>
            <w:left w:val="none" w:sz="0" w:space="0" w:color="auto"/>
            <w:bottom w:val="none" w:sz="0" w:space="0" w:color="auto"/>
            <w:right w:val="none" w:sz="0" w:space="0" w:color="auto"/>
          </w:divBdr>
          <w:divsChild>
            <w:div w:id="1931618252">
              <w:marLeft w:val="0"/>
              <w:marRight w:val="0"/>
              <w:marTop w:val="0"/>
              <w:marBottom w:val="0"/>
              <w:divBdr>
                <w:top w:val="none" w:sz="0" w:space="0" w:color="auto"/>
                <w:left w:val="none" w:sz="0" w:space="0" w:color="auto"/>
                <w:bottom w:val="none" w:sz="0" w:space="0" w:color="auto"/>
                <w:right w:val="none" w:sz="0" w:space="0" w:color="auto"/>
              </w:divBdr>
              <w:divsChild>
                <w:div w:id="1128628219">
                  <w:marLeft w:val="0"/>
                  <w:marRight w:val="0"/>
                  <w:marTop w:val="0"/>
                  <w:marBottom w:val="0"/>
                  <w:divBdr>
                    <w:top w:val="none" w:sz="0" w:space="0" w:color="auto"/>
                    <w:left w:val="none" w:sz="0" w:space="0" w:color="auto"/>
                    <w:bottom w:val="none" w:sz="0" w:space="0" w:color="auto"/>
                    <w:right w:val="none" w:sz="0" w:space="0" w:color="auto"/>
                  </w:divBdr>
                  <w:divsChild>
                    <w:div w:id="668824529">
                      <w:marLeft w:val="0"/>
                      <w:marRight w:val="0"/>
                      <w:marTop w:val="0"/>
                      <w:marBottom w:val="0"/>
                      <w:divBdr>
                        <w:top w:val="none" w:sz="0" w:space="0" w:color="auto"/>
                        <w:left w:val="none" w:sz="0" w:space="0" w:color="auto"/>
                        <w:bottom w:val="none" w:sz="0" w:space="0" w:color="auto"/>
                        <w:right w:val="none" w:sz="0" w:space="0" w:color="auto"/>
                      </w:divBdr>
                    </w:div>
                  </w:divsChild>
                </w:div>
                <w:div w:id="12751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40818">
      <w:bodyDiv w:val="1"/>
      <w:marLeft w:val="0"/>
      <w:marRight w:val="0"/>
      <w:marTop w:val="0"/>
      <w:marBottom w:val="0"/>
      <w:divBdr>
        <w:top w:val="none" w:sz="0" w:space="0" w:color="auto"/>
        <w:left w:val="none" w:sz="0" w:space="0" w:color="auto"/>
        <w:bottom w:val="none" w:sz="0" w:space="0" w:color="auto"/>
        <w:right w:val="none" w:sz="0" w:space="0" w:color="auto"/>
      </w:divBdr>
    </w:div>
    <w:div w:id="925924096">
      <w:bodyDiv w:val="1"/>
      <w:marLeft w:val="0"/>
      <w:marRight w:val="0"/>
      <w:marTop w:val="0"/>
      <w:marBottom w:val="0"/>
      <w:divBdr>
        <w:top w:val="none" w:sz="0" w:space="0" w:color="auto"/>
        <w:left w:val="none" w:sz="0" w:space="0" w:color="auto"/>
        <w:bottom w:val="none" w:sz="0" w:space="0" w:color="auto"/>
        <w:right w:val="none" w:sz="0" w:space="0" w:color="auto"/>
      </w:divBdr>
    </w:div>
    <w:div w:id="980497595">
      <w:bodyDiv w:val="1"/>
      <w:marLeft w:val="0"/>
      <w:marRight w:val="0"/>
      <w:marTop w:val="0"/>
      <w:marBottom w:val="0"/>
      <w:divBdr>
        <w:top w:val="none" w:sz="0" w:space="0" w:color="auto"/>
        <w:left w:val="none" w:sz="0" w:space="0" w:color="auto"/>
        <w:bottom w:val="none" w:sz="0" w:space="0" w:color="auto"/>
        <w:right w:val="none" w:sz="0" w:space="0" w:color="auto"/>
      </w:divBdr>
    </w:div>
    <w:div w:id="1025448160">
      <w:bodyDiv w:val="1"/>
      <w:marLeft w:val="0"/>
      <w:marRight w:val="0"/>
      <w:marTop w:val="0"/>
      <w:marBottom w:val="0"/>
      <w:divBdr>
        <w:top w:val="none" w:sz="0" w:space="0" w:color="auto"/>
        <w:left w:val="none" w:sz="0" w:space="0" w:color="auto"/>
        <w:bottom w:val="none" w:sz="0" w:space="0" w:color="auto"/>
        <w:right w:val="none" w:sz="0" w:space="0" w:color="auto"/>
      </w:divBdr>
    </w:div>
    <w:div w:id="1077828297">
      <w:bodyDiv w:val="1"/>
      <w:marLeft w:val="0"/>
      <w:marRight w:val="0"/>
      <w:marTop w:val="0"/>
      <w:marBottom w:val="0"/>
      <w:divBdr>
        <w:top w:val="none" w:sz="0" w:space="0" w:color="auto"/>
        <w:left w:val="none" w:sz="0" w:space="0" w:color="auto"/>
        <w:bottom w:val="none" w:sz="0" w:space="0" w:color="auto"/>
        <w:right w:val="none" w:sz="0" w:space="0" w:color="auto"/>
      </w:divBdr>
    </w:div>
    <w:div w:id="1099174968">
      <w:bodyDiv w:val="1"/>
      <w:marLeft w:val="0"/>
      <w:marRight w:val="0"/>
      <w:marTop w:val="0"/>
      <w:marBottom w:val="0"/>
      <w:divBdr>
        <w:top w:val="none" w:sz="0" w:space="0" w:color="auto"/>
        <w:left w:val="none" w:sz="0" w:space="0" w:color="auto"/>
        <w:bottom w:val="none" w:sz="0" w:space="0" w:color="auto"/>
        <w:right w:val="none" w:sz="0" w:space="0" w:color="auto"/>
      </w:divBdr>
    </w:div>
    <w:div w:id="1100486854">
      <w:bodyDiv w:val="1"/>
      <w:marLeft w:val="0"/>
      <w:marRight w:val="0"/>
      <w:marTop w:val="0"/>
      <w:marBottom w:val="0"/>
      <w:divBdr>
        <w:top w:val="none" w:sz="0" w:space="0" w:color="auto"/>
        <w:left w:val="none" w:sz="0" w:space="0" w:color="auto"/>
        <w:bottom w:val="none" w:sz="0" w:space="0" w:color="auto"/>
        <w:right w:val="none" w:sz="0" w:space="0" w:color="auto"/>
      </w:divBdr>
    </w:div>
    <w:div w:id="1108502597">
      <w:bodyDiv w:val="1"/>
      <w:marLeft w:val="0"/>
      <w:marRight w:val="0"/>
      <w:marTop w:val="0"/>
      <w:marBottom w:val="0"/>
      <w:divBdr>
        <w:top w:val="none" w:sz="0" w:space="0" w:color="auto"/>
        <w:left w:val="none" w:sz="0" w:space="0" w:color="auto"/>
        <w:bottom w:val="none" w:sz="0" w:space="0" w:color="auto"/>
        <w:right w:val="none" w:sz="0" w:space="0" w:color="auto"/>
      </w:divBdr>
    </w:div>
    <w:div w:id="1149323625">
      <w:bodyDiv w:val="1"/>
      <w:marLeft w:val="0"/>
      <w:marRight w:val="0"/>
      <w:marTop w:val="0"/>
      <w:marBottom w:val="0"/>
      <w:divBdr>
        <w:top w:val="none" w:sz="0" w:space="0" w:color="auto"/>
        <w:left w:val="none" w:sz="0" w:space="0" w:color="auto"/>
        <w:bottom w:val="none" w:sz="0" w:space="0" w:color="auto"/>
        <w:right w:val="none" w:sz="0" w:space="0" w:color="auto"/>
      </w:divBdr>
    </w:div>
    <w:div w:id="1151213845">
      <w:bodyDiv w:val="1"/>
      <w:marLeft w:val="0"/>
      <w:marRight w:val="0"/>
      <w:marTop w:val="0"/>
      <w:marBottom w:val="0"/>
      <w:divBdr>
        <w:top w:val="none" w:sz="0" w:space="0" w:color="auto"/>
        <w:left w:val="none" w:sz="0" w:space="0" w:color="auto"/>
        <w:bottom w:val="none" w:sz="0" w:space="0" w:color="auto"/>
        <w:right w:val="none" w:sz="0" w:space="0" w:color="auto"/>
      </w:divBdr>
    </w:div>
    <w:div w:id="1156799324">
      <w:bodyDiv w:val="1"/>
      <w:marLeft w:val="0"/>
      <w:marRight w:val="0"/>
      <w:marTop w:val="0"/>
      <w:marBottom w:val="0"/>
      <w:divBdr>
        <w:top w:val="none" w:sz="0" w:space="0" w:color="auto"/>
        <w:left w:val="none" w:sz="0" w:space="0" w:color="auto"/>
        <w:bottom w:val="none" w:sz="0" w:space="0" w:color="auto"/>
        <w:right w:val="none" w:sz="0" w:space="0" w:color="auto"/>
      </w:divBdr>
    </w:div>
    <w:div w:id="1165050045">
      <w:bodyDiv w:val="1"/>
      <w:marLeft w:val="0"/>
      <w:marRight w:val="0"/>
      <w:marTop w:val="0"/>
      <w:marBottom w:val="0"/>
      <w:divBdr>
        <w:top w:val="none" w:sz="0" w:space="0" w:color="auto"/>
        <w:left w:val="none" w:sz="0" w:space="0" w:color="auto"/>
        <w:bottom w:val="none" w:sz="0" w:space="0" w:color="auto"/>
        <w:right w:val="none" w:sz="0" w:space="0" w:color="auto"/>
      </w:divBdr>
    </w:div>
    <w:div w:id="1204320601">
      <w:bodyDiv w:val="1"/>
      <w:marLeft w:val="0"/>
      <w:marRight w:val="0"/>
      <w:marTop w:val="0"/>
      <w:marBottom w:val="0"/>
      <w:divBdr>
        <w:top w:val="none" w:sz="0" w:space="0" w:color="auto"/>
        <w:left w:val="none" w:sz="0" w:space="0" w:color="auto"/>
        <w:bottom w:val="none" w:sz="0" w:space="0" w:color="auto"/>
        <w:right w:val="none" w:sz="0" w:space="0" w:color="auto"/>
      </w:divBdr>
    </w:div>
    <w:div w:id="1225216573">
      <w:bodyDiv w:val="1"/>
      <w:marLeft w:val="0"/>
      <w:marRight w:val="0"/>
      <w:marTop w:val="0"/>
      <w:marBottom w:val="0"/>
      <w:divBdr>
        <w:top w:val="none" w:sz="0" w:space="0" w:color="auto"/>
        <w:left w:val="none" w:sz="0" w:space="0" w:color="auto"/>
        <w:bottom w:val="none" w:sz="0" w:space="0" w:color="auto"/>
        <w:right w:val="none" w:sz="0" w:space="0" w:color="auto"/>
      </w:divBdr>
    </w:div>
    <w:div w:id="1228612940">
      <w:bodyDiv w:val="1"/>
      <w:marLeft w:val="0"/>
      <w:marRight w:val="0"/>
      <w:marTop w:val="0"/>
      <w:marBottom w:val="0"/>
      <w:divBdr>
        <w:top w:val="none" w:sz="0" w:space="0" w:color="auto"/>
        <w:left w:val="none" w:sz="0" w:space="0" w:color="auto"/>
        <w:bottom w:val="none" w:sz="0" w:space="0" w:color="auto"/>
        <w:right w:val="none" w:sz="0" w:space="0" w:color="auto"/>
      </w:divBdr>
    </w:div>
    <w:div w:id="1242833971">
      <w:bodyDiv w:val="1"/>
      <w:marLeft w:val="0"/>
      <w:marRight w:val="0"/>
      <w:marTop w:val="0"/>
      <w:marBottom w:val="0"/>
      <w:divBdr>
        <w:top w:val="none" w:sz="0" w:space="0" w:color="auto"/>
        <w:left w:val="none" w:sz="0" w:space="0" w:color="auto"/>
        <w:bottom w:val="none" w:sz="0" w:space="0" w:color="auto"/>
        <w:right w:val="none" w:sz="0" w:space="0" w:color="auto"/>
      </w:divBdr>
    </w:div>
    <w:div w:id="1254972979">
      <w:bodyDiv w:val="1"/>
      <w:marLeft w:val="0"/>
      <w:marRight w:val="0"/>
      <w:marTop w:val="0"/>
      <w:marBottom w:val="0"/>
      <w:divBdr>
        <w:top w:val="none" w:sz="0" w:space="0" w:color="auto"/>
        <w:left w:val="none" w:sz="0" w:space="0" w:color="auto"/>
        <w:bottom w:val="none" w:sz="0" w:space="0" w:color="auto"/>
        <w:right w:val="none" w:sz="0" w:space="0" w:color="auto"/>
      </w:divBdr>
    </w:div>
    <w:div w:id="1268198891">
      <w:bodyDiv w:val="1"/>
      <w:marLeft w:val="0"/>
      <w:marRight w:val="0"/>
      <w:marTop w:val="0"/>
      <w:marBottom w:val="0"/>
      <w:divBdr>
        <w:top w:val="none" w:sz="0" w:space="0" w:color="auto"/>
        <w:left w:val="none" w:sz="0" w:space="0" w:color="auto"/>
        <w:bottom w:val="none" w:sz="0" w:space="0" w:color="auto"/>
        <w:right w:val="none" w:sz="0" w:space="0" w:color="auto"/>
      </w:divBdr>
    </w:div>
    <w:div w:id="1280643978">
      <w:bodyDiv w:val="1"/>
      <w:marLeft w:val="0"/>
      <w:marRight w:val="0"/>
      <w:marTop w:val="0"/>
      <w:marBottom w:val="0"/>
      <w:divBdr>
        <w:top w:val="none" w:sz="0" w:space="0" w:color="auto"/>
        <w:left w:val="none" w:sz="0" w:space="0" w:color="auto"/>
        <w:bottom w:val="none" w:sz="0" w:space="0" w:color="auto"/>
        <w:right w:val="none" w:sz="0" w:space="0" w:color="auto"/>
      </w:divBdr>
    </w:div>
    <w:div w:id="1285962776">
      <w:bodyDiv w:val="1"/>
      <w:marLeft w:val="0"/>
      <w:marRight w:val="0"/>
      <w:marTop w:val="0"/>
      <w:marBottom w:val="0"/>
      <w:divBdr>
        <w:top w:val="none" w:sz="0" w:space="0" w:color="auto"/>
        <w:left w:val="none" w:sz="0" w:space="0" w:color="auto"/>
        <w:bottom w:val="none" w:sz="0" w:space="0" w:color="auto"/>
        <w:right w:val="none" w:sz="0" w:space="0" w:color="auto"/>
      </w:divBdr>
    </w:div>
    <w:div w:id="1291521707">
      <w:bodyDiv w:val="1"/>
      <w:marLeft w:val="0"/>
      <w:marRight w:val="0"/>
      <w:marTop w:val="0"/>
      <w:marBottom w:val="0"/>
      <w:divBdr>
        <w:top w:val="none" w:sz="0" w:space="0" w:color="auto"/>
        <w:left w:val="none" w:sz="0" w:space="0" w:color="auto"/>
        <w:bottom w:val="none" w:sz="0" w:space="0" w:color="auto"/>
        <w:right w:val="none" w:sz="0" w:space="0" w:color="auto"/>
      </w:divBdr>
    </w:div>
    <w:div w:id="1330597925">
      <w:bodyDiv w:val="1"/>
      <w:marLeft w:val="0"/>
      <w:marRight w:val="0"/>
      <w:marTop w:val="0"/>
      <w:marBottom w:val="0"/>
      <w:divBdr>
        <w:top w:val="none" w:sz="0" w:space="0" w:color="auto"/>
        <w:left w:val="none" w:sz="0" w:space="0" w:color="auto"/>
        <w:bottom w:val="none" w:sz="0" w:space="0" w:color="auto"/>
        <w:right w:val="none" w:sz="0" w:space="0" w:color="auto"/>
      </w:divBdr>
    </w:div>
    <w:div w:id="1335306471">
      <w:bodyDiv w:val="1"/>
      <w:marLeft w:val="0"/>
      <w:marRight w:val="0"/>
      <w:marTop w:val="0"/>
      <w:marBottom w:val="0"/>
      <w:divBdr>
        <w:top w:val="none" w:sz="0" w:space="0" w:color="auto"/>
        <w:left w:val="none" w:sz="0" w:space="0" w:color="auto"/>
        <w:bottom w:val="none" w:sz="0" w:space="0" w:color="auto"/>
        <w:right w:val="none" w:sz="0" w:space="0" w:color="auto"/>
      </w:divBdr>
    </w:div>
    <w:div w:id="1368483078">
      <w:bodyDiv w:val="1"/>
      <w:marLeft w:val="0"/>
      <w:marRight w:val="0"/>
      <w:marTop w:val="0"/>
      <w:marBottom w:val="0"/>
      <w:divBdr>
        <w:top w:val="none" w:sz="0" w:space="0" w:color="auto"/>
        <w:left w:val="none" w:sz="0" w:space="0" w:color="auto"/>
        <w:bottom w:val="none" w:sz="0" w:space="0" w:color="auto"/>
        <w:right w:val="none" w:sz="0" w:space="0" w:color="auto"/>
      </w:divBdr>
    </w:div>
    <w:div w:id="1421832916">
      <w:bodyDiv w:val="1"/>
      <w:marLeft w:val="0"/>
      <w:marRight w:val="0"/>
      <w:marTop w:val="0"/>
      <w:marBottom w:val="0"/>
      <w:divBdr>
        <w:top w:val="none" w:sz="0" w:space="0" w:color="auto"/>
        <w:left w:val="none" w:sz="0" w:space="0" w:color="auto"/>
        <w:bottom w:val="none" w:sz="0" w:space="0" w:color="auto"/>
        <w:right w:val="none" w:sz="0" w:space="0" w:color="auto"/>
      </w:divBdr>
    </w:div>
    <w:div w:id="1446929195">
      <w:bodyDiv w:val="1"/>
      <w:marLeft w:val="0"/>
      <w:marRight w:val="0"/>
      <w:marTop w:val="0"/>
      <w:marBottom w:val="0"/>
      <w:divBdr>
        <w:top w:val="none" w:sz="0" w:space="0" w:color="auto"/>
        <w:left w:val="none" w:sz="0" w:space="0" w:color="auto"/>
        <w:bottom w:val="none" w:sz="0" w:space="0" w:color="auto"/>
        <w:right w:val="none" w:sz="0" w:space="0" w:color="auto"/>
      </w:divBdr>
    </w:div>
    <w:div w:id="1463620105">
      <w:bodyDiv w:val="1"/>
      <w:marLeft w:val="0"/>
      <w:marRight w:val="0"/>
      <w:marTop w:val="0"/>
      <w:marBottom w:val="0"/>
      <w:divBdr>
        <w:top w:val="none" w:sz="0" w:space="0" w:color="auto"/>
        <w:left w:val="none" w:sz="0" w:space="0" w:color="auto"/>
        <w:bottom w:val="none" w:sz="0" w:space="0" w:color="auto"/>
        <w:right w:val="none" w:sz="0" w:space="0" w:color="auto"/>
      </w:divBdr>
    </w:div>
    <w:div w:id="1473133013">
      <w:bodyDiv w:val="1"/>
      <w:marLeft w:val="0"/>
      <w:marRight w:val="0"/>
      <w:marTop w:val="0"/>
      <w:marBottom w:val="0"/>
      <w:divBdr>
        <w:top w:val="none" w:sz="0" w:space="0" w:color="auto"/>
        <w:left w:val="none" w:sz="0" w:space="0" w:color="auto"/>
        <w:bottom w:val="none" w:sz="0" w:space="0" w:color="auto"/>
        <w:right w:val="none" w:sz="0" w:space="0" w:color="auto"/>
      </w:divBdr>
    </w:div>
    <w:div w:id="1474326018">
      <w:bodyDiv w:val="1"/>
      <w:marLeft w:val="0"/>
      <w:marRight w:val="0"/>
      <w:marTop w:val="0"/>
      <w:marBottom w:val="0"/>
      <w:divBdr>
        <w:top w:val="none" w:sz="0" w:space="0" w:color="auto"/>
        <w:left w:val="none" w:sz="0" w:space="0" w:color="auto"/>
        <w:bottom w:val="none" w:sz="0" w:space="0" w:color="auto"/>
        <w:right w:val="none" w:sz="0" w:space="0" w:color="auto"/>
      </w:divBdr>
    </w:div>
    <w:div w:id="1534265676">
      <w:bodyDiv w:val="1"/>
      <w:marLeft w:val="0"/>
      <w:marRight w:val="0"/>
      <w:marTop w:val="0"/>
      <w:marBottom w:val="0"/>
      <w:divBdr>
        <w:top w:val="none" w:sz="0" w:space="0" w:color="auto"/>
        <w:left w:val="none" w:sz="0" w:space="0" w:color="auto"/>
        <w:bottom w:val="none" w:sz="0" w:space="0" w:color="auto"/>
        <w:right w:val="none" w:sz="0" w:space="0" w:color="auto"/>
      </w:divBdr>
    </w:div>
    <w:div w:id="1545873160">
      <w:bodyDiv w:val="1"/>
      <w:marLeft w:val="0"/>
      <w:marRight w:val="0"/>
      <w:marTop w:val="0"/>
      <w:marBottom w:val="0"/>
      <w:divBdr>
        <w:top w:val="none" w:sz="0" w:space="0" w:color="auto"/>
        <w:left w:val="none" w:sz="0" w:space="0" w:color="auto"/>
        <w:bottom w:val="none" w:sz="0" w:space="0" w:color="auto"/>
        <w:right w:val="none" w:sz="0" w:space="0" w:color="auto"/>
      </w:divBdr>
    </w:div>
    <w:div w:id="1551113017">
      <w:bodyDiv w:val="1"/>
      <w:marLeft w:val="0"/>
      <w:marRight w:val="0"/>
      <w:marTop w:val="0"/>
      <w:marBottom w:val="0"/>
      <w:divBdr>
        <w:top w:val="none" w:sz="0" w:space="0" w:color="auto"/>
        <w:left w:val="none" w:sz="0" w:space="0" w:color="auto"/>
        <w:bottom w:val="none" w:sz="0" w:space="0" w:color="auto"/>
        <w:right w:val="none" w:sz="0" w:space="0" w:color="auto"/>
      </w:divBdr>
    </w:div>
    <w:div w:id="1553272036">
      <w:bodyDiv w:val="1"/>
      <w:marLeft w:val="0"/>
      <w:marRight w:val="0"/>
      <w:marTop w:val="0"/>
      <w:marBottom w:val="0"/>
      <w:divBdr>
        <w:top w:val="none" w:sz="0" w:space="0" w:color="auto"/>
        <w:left w:val="none" w:sz="0" w:space="0" w:color="auto"/>
        <w:bottom w:val="none" w:sz="0" w:space="0" w:color="auto"/>
        <w:right w:val="none" w:sz="0" w:space="0" w:color="auto"/>
      </w:divBdr>
    </w:div>
    <w:div w:id="1564556902">
      <w:bodyDiv w:val="1"/>
      <w:marLeft w:val="0"/>
      <w:marRight w:val="0"/>
      <w:marTop w:val="0"/>
      <w:marBottom w:val="0"/>
      <w:divBdr>
        <w:top w:val="none" w:sz="0" w:space="0" w:color="auto"/>
        <w:left w:val="none" w:sz="0" w:space="0" w:color="auto"/>
        <w:bottom w:val="none" w:sz="0" w:space="0" w:color="auto"/>
        <w:right w:val="none" w:sz="0" w:space="0" w:color="auto"/>
      </w:divBdr>
    </w:div>
    <w:div w:id="1583491553">
      <w:bodyDiv w:val="1"/>
      <w:marLeft w:val="0"/>
      <w:marRight w:val="0"/>
      <w:marTop w:val="0"/>
      <w:marBottom w:val="0"/>
      <w:divBdr>
        <w:top w:val="none" w:sz="0" w:space="0" w:color="auto"/>
        <w:left w:val="none" w:sz="0" w:space="0" w:color="auto"/>
        <w:bottom w:val="none" w:sz="0" w:space="0" w:color="auto"/>
        <w:right w:val="none" w:sz="0" w:space="0" w:color="auto"/>
      </w:divBdr>
    </w:div>
    <w:div w:id="1634218241">
      <w:bodyDiv w:val="1"/>
      <w:marLeft w:val="0"/>
      <w:marRight w:val="0"/>
      <w:marTop w:val="0"/>
      <w:marBottom w:val="0"/>
      <w:divBdr>
        <w:top w:val="none" w:sz="0" w:space="0" w:color="auto"/>
        <w:left w:val="none" w:sz="0" w:space="0" w:color="auto"/>
        <w:bottom w:val="none" w:sz="0" w:space="0" w:color="auto"/>
        <w:right w:val="none" w:sz="0" w:space="0" w:color="auto"/>
      </w:divBdr>
    </w:div>
    <w:div w:id="1709447347">
      <w:bodyDiv w:val="1"/>
      <w:marLeft w:val="0"/>
      <w:marRight w:val="0"/>
      <w:marTop w:val="0"/>
      <w:marBottom w:val="0"/>
      <w:divBdr>
        <w:top w:val="none" w:sz="0" w:space="0" w:color="auto"/>
        <w:left w:val="none" w:sz="0" w:space="0" w:color="auto"/>
        <w:bottom w:val="none" w:sz="0" w:space="0" w:color="auto"/>
        <w:right w:val="none" w:sz="0" w:space="0" w:color="auto"/>
      </w:divBdr>
    </w:div>
    <w:div w:id="1715276846">
      <w:bodyDiv w:val="1"/>
      <w:marLeft w:val="0"/>
      <w:marRight w:val="0"/>
      <w:marTop w:val="0"/>
      <w:marBottom w:val="0"/>
      <w:divBdr>
        <w:top w:val="none" w:sz="0" w:space="0" w:color="auto"/>
        <w:left w:val="none" w:sz="0" w:space="0" w:color="auto"/>
        <w:bottom w:val="none" w:sz="0" w:space="0" w:color="auto"/>
        <w:right w:val="none" w:sz="0" w:space="0" w:color="auto"/>
      </w:divBdr>
    </w:div>
    <w:div w:id="1805151669">
      <w:bodyDiv w:val="1"/>
      <w:marLeft w:val="0"/>
      <w:marRight w:val="0"/>
      <w:marTop w:val="0"/>
      <w:marBottom w:val="0"/>
      <w:divBdr>
        <w:top w:val="none" w:sz="0" w:space="0" w:color="auto"/>
        <w:left w:val="none" w:sz="0" w:space="0" w:color="auto"/>
        <w:bottom w:val="none" w:sz="0" w:space="0" w:color="auto"/>
        <w:right w:val="none" w:sz="0" w:space="0" w:color="auto"/>
      </w:divBdr>
    </w:div>
    <w:div w:id="1865048317">
      <w:bodyDiv w:val="1"/>
      <w:marLeft w:val="0"/>
      <w:marRight w:val="0"/>
      <w:marTop w:val="0"/>
      <w:marBottom w:val="0"/>
      <w:divBdr>
        <w:top w:val="none" w:sz="0" w:space="0" w:color="auto"/>
        <w:left w:val="none" w:sz="0" w:space="0" w:color="auto"/>
        <w:bottom w:val="none" w:sz="0" w:space="0" w:color="auto"/>
        <w:right w:val="none" w:sz="0" w:space="0" w:color="auto"/>
      </w:divBdr>
    </w:div>
    <w:div w:id="1933734662">
      <w:bodyDiv w:val="1"/>
      <w:marLeft w:val="0"/>
      <w:marRight w:val="0"/>
      <w:marTop w:val="0"/>
      <w:marBottom w:val="0"/>
      <w:divBdr>
        <w:top w:val="none" w:sz="0" w:space="0" w:color="auto"/>
        <w:left w:val="none" w:sz="0" w:space="0" w:color="auto"/>
        <w:bottom w:val="none" w:sz="0" w:space="0" w:color="auto"/>
        <w:right w:val="none" w:sz="0" w:space="0" w:color="auto"/>
      </w:divBdr>
    </w:div>
    <w:div w:id="1938320951">
      <w:bodyDiv w:val="1"/>
      <w:marLeft w:val="0"/>
      <w:marRight w:val="0"/>
      <w:marTop w:val="0"/>
      <w:marBottom w:val="0"/>
      <w:divBdr>
        <w:top w:val="none" w:sz="0" w:space="0" w:color="auto"/>
        <w:left w:val="none" w:sz="0" w:space="0" w:color="auto"/>
        <w:bottom w:val="none" w:sz="0" w:space="0" w:color="auto"/>
        <w:right w:val="none" w:sz="0" w:space="0" w:color="auto"/>
      </w:divBdr>
    </w:div>
    <w:div w:id="1940991172">
      <w:bodyDiv w:val="1"/>
      <w:marLeft w:val="0"/>
      <w:marRight w:val="0"/>
      <w:marTop w:val="0"/>
      <w:marBottom w:val="0"/>
      <w:divBdr>
        <w:top w:val="none" w:sz="0" w:space="0" w:color="auto"/>
        <w:left w:val="none" w:sz="0" w:space="0" w:color="auto"/>
        <w:bottom w:val="none" w:sz="0" w:space="0" w:color="auto"/>
        <w:right w:val="none" w:sz="0" w:space="0" w:color="auto"/>
      </w:divBdr>
    </w:div>
    <w:div w:id="1941402474">
      <w:bodyDiv w:val="1"/>
      <w:marLeft w:val="0"/>
      <w:marRight w:val="0"/>
      <w:marTop w:val="0"/>
      <w:marBottom w:val="0"/>
      <w:divBdr>
        <w:top w:val="none" w:sz="0" w:space="0" w:color="auto"/>
        <w:left w:val="none" w:sz="0" w:space="0" w:color="auto"/>
        <w:bottom w:val="none" w:sz="0" w:space="0" w:color="auto"/>
        <w:right w:val="none" w:sz="0" w:space="0" w:color="auto"/>
      </w:divBdr>
    </w:div>
    <w:div w:id="1947617302">
      <w:bodyDiv w:val="1"/>
      <w:marLeft w:val="0"/>
      <w:marRight w:val="0"/>
      <w:marTop w:val="0"/>
      <w:marBottom w:val="0"/>
      <w:divBdr>
        <w:top w:val="none" w:sz="0" w:space="0" w:color="auto"/>
        <w:left w:val="none" w:sz="0" w:space="0" w:color="auto"/>
        <w:bottom w:val="none" w:sz="0" w:space="0" w:color="auto"/>
        <w:right w:val="none" w:sz="0" w:space="0" w:color="auto"/>
      </w:divBdr>
    </w:div>
    <w:div w:id="1947688763">
      <w:bodyDiv w:val="1"/>
      <w:marLeft w:val="0"/>
      <w:marRight w:val="0"/>
      <w:marTop w:val="0"/>
      <w:marBottom w:val="0"/>
      <w:divBdr>
        <w:top w:val="none" w:sz="0" w:space="0" w:color="auto"/>
        <w:left w:val="none" w:sz="0" w:space="0" w:color="auto"/>
        <w:bottom w:val="none" w:sz="0" w:space="0" w:color="auto"/>
        <w:right w:val="none" w:sz="0" w:space="0" w:color="auto"/>
      </w:divBdr>
    </w:div>
    <w:div w:id="2029024094">
      <w:bodyDiv w:val="1"/>
      <w:marLeft w:val="0"/>
      <w:marRight w:val="0"/>
      <w:marTop w:val="0"/>
      <w:marBottom w:val="0"/>
      <w:divBdr>
        <w:top w:val="none" w:sz="0" w:space="0" w:color="auto"/>
        <w:left w:val="none" w:sz="0" w:space="0" w:color="auto"/>
        <w:bottom w:val="none" w:sz="0" w:space="0" w:color="auto"/>
        <w:right w:val="none" w:sz="0" w:space="0" w:color="auto"/>
      </w:divBdr>
    </w:div>
    <w:div w:id="2068676382">
      <w:bodyDiv w:val="1"/>
      <w:marLeft w:val="0"/>
      <w:marRight w:val="0"/>
      <w:marTop w:val="0"/>
      <w:marBottom w:val="0"/>
      <w:divBdr>
        <w:top w:val="none" w:sz="0" w:space="0" w:color="auto"/>
        <w:left w:val="none" w:sz="0" w:space="0" w:color="auto"/>
        <w:bottom w:val="none" w:sz="0" w:space="0" w:color="auto"/>
        <w:right w:val="none" w:sz="0" w:space="0" w:color="auto"/>
      </w:divBdr>
    </w:div>
    <w:div w:id="2089300214">
      <w:bodyDiv w:val="1"/>
      <w:marLeft w:val="0"/>
      <w:marRight w:val="0"/>
      <w:marTop w:val="0"/>
      <w:marBottom w:val="0"/>
      <w:divBdr>
        <w:top w:val="none" w:sz="0" w:space="0" w:color="auto"/>
        <w:left w:val="none" w:sz="0" w:space="0" w:color="auto"/>
        <w:bottom w:val="none" w:sz="0" w:space="0" w:color="auto"/>
        <w:right w:val="none" w:sz="0" w:space="0" w:color="auto"/>
      </w:divBdr>
    </w:div>
    <w:div w:id="2104914591">
      <w:bodyDiv w:val="1"/>
      <w:marLeft w:val="0"/>
      <w:marRight w:val="0"/>
      <w:marTop w:val="0"/>
      <w:marBottom w:val="0"/>
      <w:divBdr>
        <w:top w:val="none" w:sz="0" w:space="0" w:color="auto"/>
        <w:left w:val="none" w:sz="0" w:space="0" w:color="auto"/>
        <w:bottom w:val="none" w:sz="0" w:space="0" w:color="auto"/>
        <w:right w:val="none" w:sz="0" w:space="0" w:color="auto"/>
      </w:divBdr>
    </w:div>
    <w:div w:id="2130972623">
      <w:bodyDiv w:val="1"/>
      <w:marLeft w:val="0"/>
      <w:marRight w:val="0"/>
      <w:marTop w:val="0"/>
      <w:marBottom w:val="0"/>
      <w:divBdr>
        <w:top w:val="none" w:sz="0" w:space="0" w:color="auto"/>
        <w:left w:val="none" w:sz="0" w:space="0" w:color="auto"/>
        <w:bottom w:val="none" w:sz="0" w:space="0" w:color="auto"/>
        <w:right w:val="none" w:sz="0" w:space="0" w:color="auto"/>
      </w:divBdr>
    </w:div>
    <w:div w:id="2132631592">
      <w:bodyDiv w:val="1"/>
      <w:marLeft w:val="0"/>
      <w:marRight w:val="0"/>
      <w:marTop w:val="0"/>
      <w:marBottom w:val="0"/>
      <w:divBdr>
        <w:top w:val="none" w:sz="0" w:space="0" w:color="auto"/>
        <w:left w:val="none" w:sz="0" w:space="0" w:color="auto"/>
        <w:bottom w:val="none" w:sz="0" w:space="0" w:color="auto"/>
        <w:right w:val="none" w:sz="0" w:space="0" w:color="auto"/>
      </w:divBdr>
    </w:div>
    <w:div w:id="213536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yperlink" Target="http://www.entellitrak.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mailto:support@entellitrak.com"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yperlink" Target="http://localhost:8190/eam"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armichael\Documents\Templates\reorg\508%20CUSTOM%20USER%20GUIDE%20TEMPLATE_v1.6.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C0E50BFB90FA4E8727B11CED791C98" ma:contentTypeVersion="0" ma:contentTypeDescription="Create a new document." ma:contentTypeScope="" ma:versionID="1766430a68169d289da3c4f3175a3c5f">
  <xsd:schema xmlns:xsd="http://www.w3.org/2001/XMLSchema" xmlns:xs="http://www.w3.org/2001/XMLSchema" xmlns:p="http://schemas.microsoft.com/office/2006/metadata/properties" xmlns:ns2="5f2fbf38-79cd-422b-9732-fe679451e90e" targetNamespace="http://schemas.microsoft.com/office/2006/metadata/properties" ma:root="true" ma:fieldsID="67a6aa390fbe27473e979b6ccae97858" ns2:_="">
    <xsd:import namespace="5f2fbf38-79cd-422b-9732-fe679451e9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fbf38-79cd-422b-9732-fe679451e9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D3943-958C-489D-85F3-5B19515EF4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844BC6-32C9-4BBB-9577-5F3E8F0CDCA2}">
  <ds:schemaRefs>
    <ds:schemaRef ds:uri="http://schemas.microsoft.com/sharepoint/v3/contenttype/forms"/>
  </ds:schemaRefs>
</ds:datastoreItem>
</file>

<file path=customXml/itemProps3.xml><?xml version="1.0" encoding="utf-8"?>
<ds:datastoreItem xmlns:ds="http://schemas.openxmlformats.org/officeDocument/2006/customXml" ds:itemID="{2CB44E6B-7644-4A0E-8242-BA4096882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fbf38-79cd-422b-9732-fe679451e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EF6162-B7E5-4F86-AF78-0A514499720B}">
  <ds:schemaRefs>
    <ds:schemaRef ds:uri="http://schemas.microsoft.com/sharepoint/events"/>
  </ds:schemaRefs>
</ds:datastoreItem>
</file>

<file path=customXml/itemProps5.xml><?xml version="1.0" encoding="utf-8"?>
<ds:datastoreItem xmlns:ds="http://schemas.openxmlformats.org/officeDocument/2006/customXml" ds:itemID="{C3DC3F48-26AF-48D2-A89B-FF21B23BB5AD}">
  <ds:schemaRefs>
    <ds:schemaRef ds:uri="http://schemas.openxmlformats.org/officeDocument/2006/bibliography"/>
  </ds:schemaRefs>
</ds:datastoreItem>
</file>

<file path=customXml/itemProps6.xml><?xml version="1.0" encoding="utf-8"?>
<ds:datastoreItem xmlns:ds="http://schemas.openxmlformats.org/officeDocument/2006/customXml" ds:itemID="{007F04BF-C275-44E5-B187-67B4B140202A}">
  <ds:schemaRefs>
    <ds:schemaRef ds:uri="http://schemas.openxmlformats.org/officeDocument/2006/bibliography"/>
  </ds:schemaRefs>
</ds:datastoreItem>
</file>

<file path=customXml/itemProps7.xml><?xml version="1.0" encoding="utf-8"?>
<ds:datastoreItem xmlns:ds="http://schemas.openxmlformats.org/officeDocument/2006/customXml" ds:itemID="{212C0C46-5ADE-4362-9406-70DE32C08F1C}">
  <ds:schemaRefs>
    <ds:schemaRef ds:uri="http://schemas.openxmlformats.org/officeDocument/2006/bibliography"/>
  </ds:schemaRefs>
</ds:datastoreItem>
</file>

<file path=customXml/itemProps8.xml><?xml version="1.0" encoding="utf-8"?>
<ds:datastoreItem xmlns:ds="http://schemas.openxmlformats.org/officeDocument/2006/customXml" ds:itemID="{1C07991A-ACCC-41FC-ABCF-0E2F2F759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508 CUSTOM USER GUIDE TEMPLATE_v1.6.0</Template>
  <TotalTime>56</TotalTime>
  <Pages>16</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19586</CharactersWithSpaces>
  <SharedDoc>false</SharedDoc>
  <HLinks>
    <vt:vector size="72" baseType="variant">
      <vt:variant>
        <vt:i4>1179702</vt:i4>
      </vt:variant>
      <vt:variant>
        <vt:i4>65</vt:i4>
      </vt:variant>
      <vt:variant>
        <vt:i4>0</vt:i4>
      </vt:variant>
      <vt:variant>
        <vt:i4>5</vt:i4>
      </vt:variant>
      <vt:variant>
        <vt:lpwstr/>
      </vt:variant>
      <vt:variant>
        <vt:lpwstr>_Toc370979221</vt:lpwstr>
      </vt:variant>
      <vt:variant>
        <vt:i4>1179702</vt:i4>
      </vt:variant>
      <vt:variant>
        <vt:i4>59</vt:i4>
      </vt:variant>
      <vt:variant>
        <vt:i4>0</vt:i4>
      </vt:variant>
      <vt:variant>
        <vt:i4>5</vt:i4>
      </vt:variant>
      <vt:variant>
        <vt:lpwstr/>
      </vt:variant>
      <vt:variant>
        <vt:lpwstr>_Toc370979220</vt:lpwstr>
      </vt:variant>
      <vt:variant>
        <vt:i4>1179698</vt:i4>
      </vt:variant>
      <vt:variant>
        <vt:i4>50</vt:i4>
      </vt:variant>
      <vt:variant>
        <vt:i4>0</vt:i4>
      </vt:variant>
      <vt:variant>
        <vt:i4>5</vt:i4>
      </vt:variant>
      <vt:variant>
        <vt:lpwstr/>
      </vt:variant>
      <vt:variant>
        <vt:lpwstr>_Toc371592956</vt:lpwstr>
      </vt:variant>
      <vt:variant>
        <vt:i4>1179698</vt:i4>
      </vt:variant>
      <vt:variant>
        <vt:i4>44</vt:i4>
      </vt:variant>
      <vt:variant>
        <vt:i4>0</vt:i4>
      </vt:variant>
      <vt:variant>
        <vt:i4>5</vt:i4>
      </vt:variant>
      <vt:variant>
        <vt:lpwstr/>
      </vt:variant>
      <vt:variant>
        <vt:lpwstr>_Toc371592955</vt:lpwstr>
      </vt:variant>
      <vt:variant>
        <vt:i4>1179698</vt:i4>
      </vt:variant>
      <vt:variant>
        <vt:i4>38</vt:i4>
      </vt:variant>
      <vt:variant>
        <vt:i4>0</vt:i4>
      </vt:variant>
      <vt:variant>
        <vt:i4>5</vt:i4>
      </vt:variant>
      <vt:variant>
        <vt:lpwstr/>
      </vt:variant>
      <vt:variant>
        <vt:lpwstr>_Toc371592954</vt:lpwstr>
      </vt:variant>
      <vt:variant>
        <vt:i4>1179698</vt:i4>
      </vt:variant>
      <vt:variant>
        <vt:i4>32</vt:i4>
      </vt:variant>
      <vt:variant>
        <vt:i4>0</vt:i4>
      </vt:variant>
      <vt:variant>
        <vt:i4>5</vt:i4>
      </vt:variant>
      <vt:variant>
        <vt:lpwstr/>
      </vt:variant>
      <vt:variant>
        <vt:lpwstr>_Toc371592953</vt:lpwstr>
      </vt:variant>
      <vt:variant>
        <vt:i4>1179698</vt:i4>
      </vt:variant>
      <vt:variant>
        <vt:i4>26</vt:i4>
      </vt:variant>
      <vt:variant>
        <vt:i4>0</vt:i4>
      </vt:variant>
      <vt:variant>
        <vt:i4>5</vt:i4>
      </vt:variant>
      <vt:variant>
        <vt:lpwstr/>
      </vt:variant>
      <vt:variant>
        <vt:lpwstr>_Toc371592952</vt:lpwstr>
      </vt:variant>
      <vt:variant>
        <vt:i4>1179698</vt:i4>
      </vt:variant>
      <vt:variant>
        <vt:i4>20</vt:i4>
      </vt:variant>
      <vt:variant>
        <vt:i4>0</vt:i4>
      </vt:variant>
      <vt:variant>
        <vt:i4>5</vt:i4>
      </vt:variant>
      <vt:variant>
        <vt:lpwstr/>
      </vt:variant>
      <vt:variant>
        <vt:lpwstr>_Toc371592951</vt:lpwstr>
      </vt:variant>
      <vt:variant>
        <vt:i4>1179698</vt:i4>
      </vt:variant>
      <vt:variant>
        <vt:i4>14</vt:i4>
      </vt:variant>
      <vt:variant>
        <vt:i4>0</vt:i4>
      </vt:variant>
      <vt:variant>
        <vt:i4>5</vt:i4>
      </vt:variant>
      <vt:variant>
        <vt:lpwstr/>
      </vt:variant>
      <vt:variant>
        <vt:lpwstr>_Toc371592950</vt:lpwstr>
      </vt:variant>
      <vt:variant>
        <vt:i4>1245234</vt:i4>
      </vt:variant>
      <vt:variant>
        <vt:i4>8</vt:i4>
      </vt:variant>
      <vt:variant>
        <vt:i4>0</vt:i4>
      </vt:variant>
      <vt:variant>
        <vt:i4>5</vt:i4>
      </vt:variant>
      <vt:variant>
        <vt:lpwstr/>
      </vt:variant>
      <vt:variant>
        <vt:lpwstr>_Toc371592949</vt:lpwstr>
      </vt:variant>
      <vt:variant>
        <vt:i4>2621539</vt:i4>
      </vt:variant>
      <vt:variant>
        <vt:i4>3</vt:i4>
      </vt:variant>
      <vt:variant>
        <vt:i4>0</vt:i4>
      </vt:variant>
      <vt:variant>
        <vt:i4>5</vt:i4>
      </vt:variant>
      <vt:variant>
        <vt:lpwstr>http://www.entellitrak.com/</vt:lpwstr>
      </vt:variant>
      <vt:variant>
        <vt:lpwstr/>
      </vt:variant>
      <vt:variant>
        <vt:i4>7929934</vt:i4>
      </vt:variant>
      <vt:variant>
        <vt:i4>0</vt:i4>
      </vt:variant>
      <vt:variant>
        <vt:i4>0</vt:i4>
      </vt:variant>
      <vt:variant>
        <vt:i4>5</vt:i4>
      </vt:variant>
      <vt:variant>
        <vt:lpwstr>mailto:support@entellitrak.com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Carmichael</dc:creator>
  <cp:keywords/>
  <dc:description/>
  <cp:lastModifiedBy>Cristina Watson</cp:lastModifiedBy>
  <cp:revision>5</cp:revision>
  <cp:lastPrinted>2013-12-03T04:02:00Z</cp:lastPrinted>
  <dcterms:created xsi:type="dcterms:W3CDTF">2015-09-23T21:14:00Z</dcterms:created>
  <dcterms:modified xsi:type="dcterms:W3CDTF">2015-09-25T15:01:00Z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7579848c-189f-4860-8311-5c29fbc72c18</vt:lpwstr>
  </property>
  <property fmtid="{D5CDD505-2E9C-101B-9397-08002B2CF9AE}" pid="3" name="ContentTypeId">
    <vt:lpwstr>0x01010079C0E50BFB90FA4E8727B11CED791C98</vt:lpwstr>
  </property>
  <property fmtid="{D5CDD505-2E9C-101B-9397-08002B2CF9AE}" pid="4" name="Version">
    <vt:r8>0.8</vt:r8>
  </property>
  <property fmtid="{D5CDD505-2E9C-101B-9397-08002B2CF9AE}" pid="5" name="Document number">
    <vt:r8>0.1</vt:r8>
  </property>
  <property fmtid="{D5CDD505-2E9C-101B-9397-08002B2CF9AE}" pid="6" name="_dlc_DocId">
    <vt:lpwstr>SFA7CZK7DNV2-222-45</vt:lpwstr>
  </property>
  <property fmtid="{D5CDD505-2E9C-101B-9397-08002B2CF9AE}" pid="7" name="_dlc_DocIdUrl">
    <vt:lpwstr>http://intranet.micropact.com/operations/ice/erlr/_layouts/DocIdRedir.aspx?ID=SFA7CZK7DNV2-222-45, SFA7CZK7DNV2-222-45</vt:lpwstr>
  </property>
</Properties>
</file>